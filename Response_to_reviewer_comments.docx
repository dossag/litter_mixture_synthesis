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754A" w14:textId="77777777" w:rsidR="00D83351" w:rsidRDefault="008428B6">
      <w:pPr>
        <w:rPr>
          <w:ins w:id="0" w:author="dossa gbadamassi" w:date="2021-10-19T22:15:00Z"/>
          <w:rFonts w:ascii="Arial" w:hAnsi="Arial" w:cs="Arial"/>
          <w:color w:val="4F81BD" w:themeColor="accent1"/>
        </w:rPr>
      </w:pPr>
      <w:r w:rsidRPr="009257FC">
        <w:rPr>
          <w:rFonts w:ascii="Times New Roman" w:hAnsi="Times New Roman" w:cs="Times New Roman"/>
          <w:color w:val="222222"/>
          <w:sz w:val="24"/>
          <w:szCs w:val="24"/>
          <w:shd w:val="clear" w:color="auto" w:fill="FFFFFF"/>
        </w:rPr>
        <w:t>07-Oct-2021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Soil fauna accelerate litter mixture decomposition globally, especially in dry environments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JEcol-2021-0358.R1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Dear Dr Juan Zuo,</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Thank you for submitting the revised version of your manuscript. We have assessed your revision and while it is much improved, there are still several points that need to be addressed. As you will see below, one of the reviewers is satisfied with the changes you have made, whereas the other has made some helpful suggestions to further improve your paper. We ask that you address all of the points raised and provide a point-by-point account of how this has been done. The reviewer and Associate Editor comments are included below my signature.</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Please note that this letter does not guarantee eventual acceptance of your manuscript. Your revised manuscript will be reassessed by the Associate Editor and will likely be sent for further review.</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Please find information on how to submit your revised manuscript, below. The deadline to submit your revision is: 06-Dec-2021.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This journal offers a number of license options for published papers; information about this is available here: </w:t>
      </w:r>
      <w:hyperlink r:id="rId6" w:tgtFrame="_blank" w:history="1">
        <w:r w:rsidRPr="009257FC">
          <w:rPr>
            <w:rStyle w:val="Hyperlink"/>
            <w:rFonts w:ascii="Times New Roman" w:hAnsi="Times New Roman" w:cs="Times New Roman"/>
            <w:color w:val="1155CC"/>
            <w:sz w:val="24"/>
            <w:szCs w:val="24"/>
            <w:shd w:val="clear" w:color="auto" w:fill="FFFFFF"/>
          </w:rPr>
          <w:t>https://authorservices.wiley.com/author-resources/Journal-Authors/licensing/index.html</w:t>
        </w:r>
      </w:hyperlink>
      <w:r w:rsidRPr="009257FC">
        <w:rPr>
          <w:rFonts w:ascii="Times New Roman" w:hAnsi="Times New Roman" w:cs="Times New Roman"/>
          <w:color w:val="222222"/>
          <w:sz w:val="24"/>
          <w:szCs w:val="24"/>
          <w:shd w:val="clear" w:color="auto" w:fill="FFFFFF"/>
        </w:rPr>
        <w:t>. The submitting author has confirmed that all co-authors have the necessary rights to grant in the submission, including in light of each co-author’s funder policies. If any author’s funder has a policy that restricts which kinds of license they can sign, for example if the funder is a member of Coalition S, please make sure the submitting author is aware.</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If you have any problems submitting your revision, or any other queries, please contact Rhiannon Robins in our editorial office at </w:t>
      </w:r>
      <w:hyperlink r:id="rId7" w:tgtFrame="_blank" w:history="1">
        <w:r w:rsidRPr="009257FC">
          <w:rPr>
            <w:rStyle w:val="Hyperlink"/>
            <w:rFonts w:ascii="Times New Roman" w:hAnsi="Times New Roman" w:cs="Times New Roman"/>
            <w:color w:val="1155CC"/>
            <w:sz w:val="24"/>
            <w:szCs w:val="24"/>
            <w:shd w:val="clear" w:color="auto" w:fill="FFFFFF"/>
          </w:rPr>
          <w:t>admin@journalofecology.org</w:t>
        </w:r>
      </w:hyperlink>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Effective with the 2021 volume, the Journal of Ecology will be published in an online-only format. No printed edition will be published. Should your article be accepted it will therefore appear online-only. All normal author benefits and services remain in place. Furthermore, there will be no cost to authors for the publication of colour images in the online-only edition. Please see the journal’s Author Guidelines for full details.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We look forward to receiving your revision.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lastRenderedPageBreak/>
        <w:br/>
      </w:r>
      <w:r w:rsidRPr="009257FC">
        <w:rPr>
          <w:rFonts w:ascii="Times New Roman" w:hAnsi="Times New Roman" w:cs="Times New Roman"/>
          <w:color w:val="222222"/>
          <w:sz w:val="24"/>
          <w:szCs w:val="24"/>
          <w:shd w:val="clear" w:color="auto" w:fill="FFFFFF"/>
        </w:rPr>
        <w:t>Best wishes,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Richard Bardgett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Executive Editor, Journal of Ecology</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ins w:id="1" w:author="dossa gbadamassi" w:date="2021-10-19T18:30:00Z">
        <w:r w:rsidR="006C05C5" w:rsidRPr="006C05C5">
          <w:rPr>
            <w:rFonts w:ascii="Times New Roman" w:hAnsi="Times New Roman" w:cs="Times New Roman"/>
            <w:color w:val="222222"/>
            <w:sz w:val="24"/>
            <w:szCs w:val="24"/>
          </w:rPr>
          <w:t>&gt;&gt;&gt;</w:t>
        </w:r>
      </w:ins>
      <w:ins w:id="2" w:author="dossa gbadamassi" w:date="2021-10-19T20:40:00Z">
        <w:r w:rsidR="00E12DFF">
          <w:rPr>
            <w:rFonts w:ascii="Times New Roman" w:hAnsi="Times New Roman" w:cs="Times New Roman"/>
            <w:color w:val="222222"/>
            <w:sz w:val="24"/>
            <w:szCs w:val="24"/>
          </w:rPr>
          <w:t xml:space="preserve"> </w:t>
        </w:r>
      </w:ins>
      <w:ins w:id="3" w:author="dossa gbadamassi" w:date="2021-10-19T20:39:00Z">
        <w:r w:rsidR="00E12DFF">
          <w:rPr>
            <w:rFonts w:ascii="Times New Roman" w:hAnsi="Times New Roman" w:cs="Times New Roman" w:hint="eastAsia"/>
            <w:color w:val="222222"/>
            <w:sz w:val="24"/>
            <w:szCs w:val="24"/>
          </w:rPr>
          <w:t>We</w:t>
        </w:r>
        <w:r w:rsidR="00E12DFF">
          <w:rPr>
            <w:rFonts w:ascii="Times New Roman" w:hAnsi="Times New Roman" w:cs="Times New Roman"/>
            <w:color w:val="222222"/>
            <w:sz w:val="24"/>
            <w:szCs w:val="24"/>
          </w:rPr>
          <w:t xml:space="preserve"> appreciate your interest to our work and the opportunity to im</w:t>
        </w:r>
      </w:ins>
      <w:ins w:id="4" w:author="dossa gbadamassi" w:date="2021-10-19T20:40:00Z">
        <w:r w:rsidR="00E12DFF">
          <w:rPr>
            <w:rFonts w:ascii="Times New Roman" w:hAnsi="Times New Roman" w:cs="Times New Roman"/>
            <w:color w:val="222222"/>
            <w:sz w:val="24"/>
            <w:szCs w:val="24"/>
          </w:rPr>
          <w:t>prove our MS.</w:t>
        </w:r>
      </w:ins>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Associate Editor's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Associate Editor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Handling Editor Comments for Authors: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As you will see, one reviewer (Reviewer 1) who previously assessed your manuscript is very positive about your revised version and applauds you for this important manuscript. Reviewer 2 provide excellent comments to improve your manuscript and find that the rationale of the experiment is not sufficiently justified by ecological theory. Reviewer 2 suggests to improve the introduction and discussion by further clarifying the rationale and the explanation of the results.</w:t>
      </w:r>
      <w:r w:rsidRPr="009257FC">
        <w:rPr>
          <w:rFonts w:ascii="Times New Roman" w:hAnsi="Times New Roman" w:cs="Times New Roman"/>
          <w:color w:val="222222"/>
          <w:sz w:val="24"/>
          <w:szCs w:val="24"/>
        </w:rPr>
        <w:br/>
      </w:r>
      <w:ins w:id="5" w:author="dossa gbadamassi" w:date="2021-10-19T18:30:00Z">
        <w:r w:rsidR="006C05C5" w:rsidRPr="006C05C5">
          <w:rPr>
            <w:rFonts w:ascii="Times New Roman" w:hAnsi="Times New Roman" w:cs="Times New Roman"/>
            <w:color w:val="222222"/>
            <w:sz w:val="24"/>
            <w:szCs w:val="24"/>
          </w:rPr>
          <w:t>&gt;&gt;&gt;</w:t>
        </w:r>
      </w:ins>
      <w:ins w:id="6" w:author="dossa gbadamassi" w:date="2021-10-19T20:41:00Z">
        <w:r w:rsidR="00E12DFF">
          <w:rPr>
            <w:rFonts w:ascii="Times New Roman" w:hAnsi="Times New Roman" w:cs="Times New Roman"/>
            <w:color w:val="222222"/>
            <w:sz w:val="24"/>
            <w:szCs w:val="24"/>
          </w:rPr>
          <w:t xml:space="preserve"> </w:t>
        </w:r>
      </w:ins>
      <w:ins w:id="7" w:author="dossa gbadamassi" w:date="2021-10-19T18:30:00Z">
        <w:r w:rsidR="006C05C5" w:rsidRPr="006C05C5">
          <w:rPr>
            <w:rFonts w:ascii="Times New Roman" w:hAnsi="Times New Roman" w:cs="Times New Roman"/>
            <w:color w:val="222222"/>
            <w:sz w:val="24"/>
            <w:szCs w:val="24"/>
          </w:rPr>
          <w:t>T</w:t>
        </w:r>
      </w:ins>
      <w:ins w:id="8" w:author="dossa gbadamassi" w:date="2021-10-19T20:40:00Z">
        <w:r w:rsidR="00E12DFF">
          <w:rPr>
            <w:rFonts w:ascii="Times New Roman" w:hAnsi="Times New Roman" w:cs="Times New Roman"/>
            <w:color w:val="222222"/>
            <w:sz w:val="24"/>
            <w:szCs w:val="24"/>
          </w:rPr>
          <w:t xml:space="preserve">hank you for your </w:t>
        </w:r>
      </w:ins>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Reviewers’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 1</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COMMENTS FOR THE AUTHOR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(There are no comments.)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Reviewer: 2</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COMMENTS FOR THE AUTHOR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This paper presents a quantitative analysis of results from litter mixture experiments with strong focuses on fauna-mediated non-additive litter mixing effects on litter mass loss. I find the topic interesting and timely, especially in view of the growing </w:t>
      </w:r>
      <w:del w:id="9" w:author="dossa gbadamassi" w:date="2021-10-19T20:46:00Z">
        <w:r w:rsidRPr="009257FC" w:rsidDel="00E12DFF">
          <w:rPr>
            <w:rFonts w:ascii="Times New Roman" w:hAnsi="Times New Roman" w:cs="Times New Roman"/>
            <w:color w:val="222222"/>
            <w:sz w:val="24"/>
            <w:szCs w:val="24"/>
            <w:shd w:val="clear" w:color="auto" w:fill="FFFFFF"/>
          </w:rPr>
          <w:delText xml:space="preserve"> </w:delText>
        </w:r>
      </w:del>
      <w:r w:rsidRPr="009257FC">
        <w:rPr>
          <w:rFonts w:ascii="Times New Roman" w:hAnsi="Times New Roman" w:cs="Times New Roman"/>
          <w:color w:val="222222"/>
          <w:sz w:val="24"/>
          <w:szCs w:val="24"/>
          <w:shd w:val="clear" w:color="auto" w:fill="FFFFFF"/>
        </w:rPr>
        <w:t xml:space="preserve">attention paid to soil animals as potential drivers of soil biogeochemical processes. The authors adopted a meta-analytical approach to assess litter mixing effect size and to identify predictors. Comparisons of effect sizes for litter decomposition in coarse vs fine mesh bags were performed to test the hypothesis that fauna alters litter mixing effects on decomposition. The meta-analysis seems to be well-conducted and presented although I feel that some essential information are missing from the manuscript. My biggest concern is that the rationale for the study and working hypotheses lack </w:t>
      </w:r>
      <w:r w:rsidRPr="009257FC">
        <w:rPr>
          <w:rFonts w:ascii="Times New Roman" w:hAnsi="Times New Roman" w:cs="Times New Roman"/>
          <w:color w:val="222222"/>
          <w:sz w:val="24"/>
          <w:szCs w:val="24"/>
          <w:shd w:val="clear" w:color="auto" w:fill="FFFFFF"/>
        </w:rPr>
        <w:lastRenderedPageBreak/>
        <w:t xml:space="preserve">sufficient justifications based on </w:t>
      </w:r>
      <w:r w:rsidRPr="00E12DFF">
        <w:rPr>
          <w:rFonts w:ascii="Times New Roman" w:hAnsi="Times New Roman" w:cs="Times New Roman"/>
          <w:color w:val="222222"/>
          <w:sz w:val="24"/>
          <w:szCs w:val="24"/>
          <w:highlight w:val="yellow"/>
          <w:shd w:val="clear" w:color="auto" w:fill="FFFFFF"/>
          <w:rPrChange w:id="10" w:author="dossa gbadamassi" w:date="2021-10-19T20:47:00Z">
            <w:rPr>
              <w:rFonts w:ascii="Times New Roman" w:hAnsi="Times New Roman" w:cs="Times New Roman"/>
              <w:color w:val="222222"/>
              <w:sz w:val="24"/>
              <w:szCs w:val="24"/>
              <w:shd w:val="clear" w:color="auto" w:fill="FFFFFF"/>
            </w:rPr>
          </w:rPrChange>
        </w:rPr>
        <w:t>ecological theory</w:t>
      </w:r>
      <w:r w:rsidRPr="009257FC">
        <w:rPr>
          <w:rFonts w:ascii="Times New Roman" w:hAnsi="Times New Roman" w:cs="Times New Roman"/>
          <w:color w:val="222222"/>
          <w:sz w:val="24"/>
          <w:szCs w:val="24"/>
          <w:shd w:val="clear" w:color="auto" w:fill="FFFFFF"/>
        </w:rPr>
        <w:t xml:space="preserve"> and </w:t>
      </w:r>
      <w:r w:rsidRPr="00E12DFF">
        <w:rPr>
          <w:rFonts w:ascii="Times New Roman" w:hAnsi="Times New Roman" w:cs="Times New Roman"/>
          <w:color w:val="222222"/>
          <w:sz w:val="24"/>
          <w:szCs w:val="24"/>
          <w:highlight w:val="yellow"/>
          <w:shd w:val="clear" w:color="auto" w:fill="FFFFFF"/>
          <w:rPrChange w:id="11" w:author="dossa gbadamassi" w:date="2021-10-19T20:47:00Z">
            <w:rPr>
              <w:rFonts w:ascii="Times New Roman" w:hAnsi="Times New Roman" w:cs="Times New Roman"/>
              <w:color w:val="222222"/>
              <w:sz w:val="24"/>
              <w:szCs w:val="24"/>
              <w:shd w:val="clear" w:color="auto" w:fill="FFFFFF"/>
            </w:rPr>
          </w:rPrChange>
        </w:rPr>
        <w:t>empirical knowledge on litter diversity effects on decomposition and on the ecology of soil fauna</w:t>
      </w:r>
      <w:r w:rsidRPr="009257FC">
        <w:rPr>
          <w:rFonts w:ascii="Times New Roman" w:hAnsi="Times New Roman" w:cs="Times New Roman"/>
          <w:color w:val="222222"/>
          <w:sz w:val="24"/>
          <w:szCs w:val="24"/>
          <w:shd w:val="clear" w:color="auto" w:fill="FFFFFF"/>
        </w:rPr>
        <w:t xml:space="preserve">. Based on what I know about the decomposition of litter mixtures and what the authors tell in the introduction, I do not get why we should expect that fauna promotes </w:t>
      </w:r>
      <w:r w:rsidRPr="002F33CA">
        <w:rPr>
          <w:rFonts w:ascii="Times New Roman" w:hAnsi="Times New Roman" w:cs="Times New Roman"/>
          <w:color w:val="222222"/>
          <w:sz w:val="24"/>
          <w:szCs w:val="24"/>
          <w:highlight w:val="yellow"/>
          <w:shd w:val="clear" w:color="auto" w:fill="FFFFFF"/>
          <w:rPrChange w:id="12" w:author="dossa gbadamassi" w:date="2021-10-19T20:48:00Z">
            <w:rPr>
              <w:rFonts w:ascii="Times New Roman" w:hAnsi="Times New Roman" w:cs="Times New Roman"/>
              <w:color w:val="222222"/>
              <w:sz w:val="24"/>
              <w:szCs w:val="24"/>
              <w:shd w:val="clear" w:color="auto" w:fill="FFFFFF"/>
            </w:rPr>
          </w:rPrChange>
        </w:rPr>
        <w:t>synergistic litter mixing effects on decomposition, notably in dry environments.</w:t>
      </w:r>
      <w:r w:rsidRPr="009257FC">
        <w:rPr>
          <w:rFonts w:ascii="Times New Roman" w:hAnsi="Times New Roman" w:cs="Times New Roman"/>
          <w:color w:val="222222"/>
          <w:sz w:val="24"/>
          <w:szCs w:val="24"/>
          <w:shd w:val="clear" w:color="auto" w:fill="FFFFFF"/>
        </w:rPr>
        <w:t xml:space="preserve"> This hypothesis is in line with a key result from this study; however, limited knowledge and ambiguous evidence of how invertebrates influence litter mixture decomposition should have led the authors to </w:t>
      </w:r>
      <w:r w:rsidRPr="002F33CA">
        <w:rPr>
          <w:rFonts w:ascii="Times New Roman" w:hAnsi="Times New Roman" w:cs="Times New Roman"/>
          <w:color w:val="222222"/>
          <w:sz w:val="24"/>
          <w:szCs w:val="24"/>
          <w:highlight w:val="yellow"/>
          <w:shd w:val="clear" w:color="auto" w:fill="FFFFFF"/>
          <w:rPrChange w:id="13" w:author="dossa gbadamassi" w:date="2021-10-19T20:48:00Z">
            <w:rPr>
              <w:rFonts w:ascii="Times New Roman" w:hAnsi="Times New Roman" w:cs="Times New Roman"/>
              <w:color w:val="222222"/>
              <w:sz w:val="24"/>
              <w:szCs w:val="24"/>
              <w:shd w:val="clear" w:color="auto" w:fill="FFFFFF"/>
            </w:rPr>
          </w:rPrChange>
        </w:rPr>
        <w:t>elaborate alternative hypotheses.</w:t>
      </w:r>
      <w:r w:rsidRPr="009257FC">
        <w:rPr>
          <w:rFonts w:ascii="Times New Roman" w:hAnsi="Times New Roman" w:cs="Times New Roman"/>
          <w:color w:val="222222"/>
          <w:sz w:val="24"/>
          <w:szCs w:val="24"/>
          <w:shd w:val="clear" w:color="auto" w:fill="FFFFFF"/>
        </w:rPr>
        <w:t xml:space="preserve"> For instance, Swan and Palmer (2006, Oecologia) found that aquatic detritivores led to antagonistic litter mixing effects on litter decomposition, possibly due to altered </w:t>
      </w:r>
      <w:r w:rsidRPr="002F33CA">
        <w:rPr>
          <w:rFonts w:ascii="Times New Roman" w:hAnsi="Times New Roman" w:cs="Times New Roman"/>
          <w:color w:val="222222"/>
          <w:sz w:val="24"/>
          <w:szCs w:val="24"/>
          <w:highlight w:val="yellow"/>
          <w:shd w:val="clear" w:color="auto" w:fill="FFFFFF"/>
          <w:rPrChange w:id="14" w:author="dossa gbadamassi" w:date="2021-10-19T20:49:00Z">
            <w:rPr>
              <w:rFonts w:ascii="Times New Roman" w:hAnsi="Times New Roman" w:cs="Times New Roman"/>
              <w:color w:val="222222"/>
              <w:sz w:val="24"/>
              <w:szCs w:val="24"/>
              <w:shd w:val="clear" w:color="auto" w:fill="FFFFFF"/>
            </w:rPr>
          </w:rPrChange>
        </w:rPr>
        <w:t>foraging behaviour</w:t>
      </w:r>
      <w:r w:rsidRPr="009257FC">
        <w:rPr>
          <w:rFonts w:ascii="Times New Roman" w:hAnsi="Times New Roman" w:cs="Times New Roman"/>
          <w:color w:val="222222"/>
          <w:sz w:val="24"/>
          <w:szCs w:val="24"/>
          <w:shd w:val="clear" w:color="auto" w:fill="FFFFFF"/>
        </w:rPr>
        <w:t xml:space="preserve">. while effects of detritivores on litter mixture decomposition may actually differ between aquatic and terrestrial ecosystems, the underlying mechanism identified by these authors (i.e. </w:t>
      </w:r>
      <w:r w:rsidRPr="002F33CA">
        <w:rPr>
          <w:rFonts w:ascii="Times New Roman" w:hAnsi="Times New Roman" w:cs="Times New Roman"/>
          <w:color w:val="222222"/>
          <w:sz w:val="24"/>
          <w:szCs w:val="24"/>
          <w:highlight w:val="yellow"/>
          <w:shd w:val="clear" w:color="auto" w:fill="FFFFFF"/>
          <w:rPrChange w:id="15" w:author="dossa gbadamassi" w:date="2021-10-19T20:49:00Z">
            <w:rPr>
              <w:rFonts w:ascii="Times New Roman" w:hAnsi="Times New Roman" w:cs="Times New Roman"/>
              <w:color w:val="222222"/>
              <w:sz w:val="24"/>
              <w:szCs w:val="24"/>
              <w:shd w:val="clear" w:color="auto" w:fill="FFFFFF"/>
            </w:rPr>
          </w:rPrChange>
        </w:rPr>
        <w:t>preferential feeding</w:t>
      </w:r>
      <w:r w:rsidRPr="009257FC">
        <w:rPr>
          <w:rFonts w:ascii="Times New Roman" w:hAnsi="Times New Roman" w:cs="Times New Roman"/>
          <w:color w:val="222222"/>
          <w:sz w:val="24"/>
          <w:szCs w:val="24"/>
          <w:shd w:val="clear" w:color="auto" w:fill="FFFFFF"/>
        </w:rPr>
        <w:t xml:space="preserve">) operates broadly, suggesting that terrestrial fauna, too, </w:t>
      </w:r>
      <w:r w:rsidRPr="002F33CA">
        <w:rPr>
          <w:rFonts w:ascii="Times New Roman" w:hAnsi="Times New Roman" w:cs="Times New Roman"/>
          <w:color w:val="222222"/>
          <w:sz w:val="24"/>
          <w:szCs w:val="24"/>
          <w:highlight w:val="yellow"/>
          <w:shd w:val="clear" w:color="auto" w:fill="FFFFFF"/>
          <w:rPrChange w:id="16" w:author="dossa gbadamassi" w:date="2021-10-19T20:49:00Z">
            <w:rPr>
              <w:rFonts w:ascii="Times New Roman" w:hAnsi="Times New Roman" w:cs="Times New Roman"/>
              <w:color w:val="222222"/>
              <w:sz w:val="24"/>
              <w:szCs w:val="24"/>
              <w:shd w:val="clear" w:color="auto" w:fill="FFFFFF"/>
            </w:rPr>
          </w:rPrChange>
        </w:rPr>
        <w:t>may hamper litter mixture decomposition</w:t>
      </w:r>
      <w:r w:rsidRPr="009257FC">
        <w:rPr>
          <w:rFonts w:ascii="Times New Roman" w:hAnsi="Times New Roman" w:cs="Times New Roman"/>
          <w:color w:val="222222"/>
          <w:sz w:val="24"/>
          <w:szCs w:val="24"/>
          <w:shd w:val="clear" w:color="auto" w:fill="FFFFFF"/>
        </w:rPr>
        <w:t xml:space="preserve">. </w:t>
      </w:r>
      <w:r w:rsidRPr="002F33CA">
        <w:rPr>
          <w:rFonts w:ascii="Times New Roman" w:hAnsi="Times New Roman" w:cs="Times New Roman"/>
          <w:color w:val="222222"/>
          <w:sz w:val="24"/>
          <w:szCs w:val="24"/>
          <w:highlight w:val="yellow"/>
          <w:shd w:val="clear" w:color="auto" w:fill="FFFFFF"/>
          <w:rPrChange w:id="17" w:author="dossa gbadamassi" w:date="2021-10-19T20:50:00Z">
            <w:rPr>
              <w:rFonts w:ascii="Times New Roman" w:hAnsi="Times New Roman" w:cs="Times New Roman"/>
              <w:color w:val="222222"/>
              <w:sz w:val="24"/>
              <w:szCs w:val="24"/>
              <w:shd w:val="clear" w:color="auto" w:fill="FFFFFF"/>
            </w:rPr>
          </w:rPrChange>
        </w:rPr>
        <w:t>A more exhaustive</w:t>
      </w:r>
      <w:r w:rsidRPr="009257FC">
        <w:rPr>
          <w:rFonts w:ascii="Times New Roman" w:hAnsi="Times New Roman" w:cs="Times New Roman"/>
          <w:color w:val="222222"/>
          <w:sz w:val="24"/>
          <w:szCs w:val="24"/>
          <w:shd w:val="clear" w:color="auto" w:fill="FFFFFF"/>
        </w:rPr>
        <w:t xml:space="preserve"> review of the literature on the </w:t>
      </w:r>
      <w:r w:rsidRPr="002F33CA">
        <w:rPr>
          <w:rFonts w:ascii="Times New Roman" w:hAnsi="Times New Roman" w:cs="Times New Roman"/>
          <w:color w:val="222222"/>
          <w:sz w:val="24"/>
          <w:szCs w:val="24"/>
          <w:highlight w:val="yellow"/>
          <w:shd w:val="clear" w:color="auto" w:fill="FFFFFF"/>
          <w:rPrChange w:id="18" w:author="dossa gbadamassi" w:date="2021-10-19T20:50:00Z">
            <w:rPr>
              <w:rFonts w:ascii="Times New Roman" w:hAnsi="Times New Roman" w:cs="Times New Roman"/>
              <w:color w:val="222222"/>
              <w:sz w:val="24"/>
              <w:szCs w:val="24"/>
              <w:shd w:val="clear" w:color="auto" w:fill="FFFFFF"/>
            </w:rPr>
          </w:rPrChange>
        </w:rPr>
        <w:t>biology and ecology of soil fauna</w:t>
      </w:r>
      <w:r w:rsidRPr="009257FC">
        <w:rPr>
          <w:rFonts w:ascii="Times New Roman" w:hAnsi="Times New Roman" w:cs="Times New Roman"/>
          <w:color w:val="222222"/>
          <w:sz w:val="24"/>
          <w:szCs w:val="24"/>
          <w:shd w:val="clear" w:color="auto" w:fill="FFFFFF"/>
        </w:rPr>
        <w:t xml:space="preserve"> may lead the authors to identify </w:t>
      </w:r>
      <w:r w:rsidRPr="002F33CA">
        <w:rPr>
          <w:rFonts w:ascii="Times New Roman" w:hAnsi="Times New Roman" w:cs="Times New Roman"/>
          <w:color w:val="222222"/>
          <w:sz w:val="24"/>
          <w:szCs w:val="24"/>
          <w:highlight w:val="yellow"/>
          <w:shd w:val="clear" w:color="auto" w:fill="FFFFFF"/>
          <w:rPrChange w:id="19" w:author="dossa gbadamassi" w:date="2021-10-19T20:50:00Z">
            <w:rPr>
              <w:rFonts w:ascii="Times New Roman" w:hAnsi="Times New Roman" w:cs="Times New Roman"/>
              <w:color w:val="222222"/>
              <w:sz w:val="24"/>
              <w:szCs w:val="24"/>
              <w:shd w:val="clear" w:color="auto" w:fill="FFFFFF"/>
            </w:rPr>
          </w:rPrChange>
        </w:rPr>
        <w:t>other plausible mechanisms underpinning the interaction between climatic conditions (precipitation) and faunal effect on decomposition</w:t>
      </w:r>
      <w:r w:rsidRPr="009257FC">
        <w:rPr>
          <w:rFonts w:ascii="Times New Roman" w:hAnsi="Times New Roman" w:cs="Times New Roman"/>
          <w:color w:val="222222"/>
          <w:sz w:val="24"/>
          <w:szCs w:val="24"/>
          <w:shd w:val="clear" w:color="auto" w:fill="FFFFFF"/>
        </w:rPr>
        <w:t>. For instance, it is unclear to me whether inconsistent faunal effects on nonadditive decomposition in wet region is due to harsh environmental conditions that make fauna less efficient at using diverse resources or to faunal community structure and composition that are different from other drier regions.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A large portion of the manuscript is devoted to analyses of species richness effects on litter mixture decomposition, which yields to findings that have been repeatedly reported in several paper published over the past two decades. </w:t>
      </w:r>
      <w:r w:rsidRPr="00643BC5">
        <w:rPr>
          <w:rFonts w:ascii="Times New Roman" w:hAnsi="Times New Roman" w:cs="Times New Roman"/>
          <w:color w:val="222222"/>
          <w:sz w:val="24"/>
          <w:szCs w:val="24"/>
          <w:highlight w:val="yellow"/>
          <w:shd w:val="clear" w:color="auto" w:fill="FFFFFF"/>
          <w:rPrChange w:id="20" w:author="dossa gbadamassi" w:date="2021-10-19T21:05:00Z">
            <w:rPr>
              <w:rFonts w:ascii="Times New Roman" w:hAnsi="Times New Roman" w:cs="Times New Roman"/>
              <w:color w:val="222222"/>
              <w:sz w:val="24"/>
              <w:szCs w:val="24"/>
              <w:shd w:val="clear" w:color="auto" w:fill="FFFFFF"/>
            </w:rPr>
          </w:rPrChange>
        </w:rPr>
        <w:t>There is now clear evidence that species richness is quite unimportant in driving non-additive mixing effects on decomposition (see also Srivastava et al., 2009 Ecology, which is worth citing in this manuscript)</w:t>
      </w:r>
      <w:r w:rsidRPr="009257FC">
        <w:rPr>
          <w:rFonts w:ascii="Times New Roman" w:hAnsi="Times New Roman" w:cs="Times New Roman"/>
          <w:color w:val="222222"/>
          <w:sz w:val="24"/>
          <w:szCs w:val="24"/>
          <w:shd w:val="clear" w:color="auto" w:fill="FFFFFF"/>
        </w:rPr>
        <w:t>. More relevant questions highlighted by the authors relate to the effects of litter trait dissimilarity which, unfortunately, is not properly examined in the paper.</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Below, I provide further comments and suggestions which, I hope, the authors will find useful.</w:t>
      </w:r>
      <w:r w:rsidRPr="009257FC">
        <w:rPr>
          <w:rFonts w:ascii="Times New Roman" w:hAnsi="Times New Roman" w:cs="Times New Roman"/>
          <w:color w:val="222222"/>
          <w:sz w:val="24"/>
          <w:szCs w:val="24"/>
        </w:rPr>
        <w:br/>
      </w:r>
      <w:r w:rsidR="00890D94" w:rsidRPr="00BB0753">
        <w:rPr>
          <w:rFonts w:ascii="Arial" w:hAnsi="Arial" w:cs="Arial"/>
          <w:color w:val="4F81BD" w:themeColor="accent1"/>
        </w:rPr>
        <w:t>&gt;&gt;&gt;</w:t>
      </w:r>
      <w:ins w:id="21" w:author="dossa gbadamassi" w:date="2021-10-19T20:42:00Z">
        <w:r w:rsidR="00E12DFF">
          <w:rPr>
            <w:rFonts w:ascii="Arial" w:hAnsi="Arial" w:cs="Arial"/>
            <w:color w:val="4F81BD" w:themeColor="accent1"/>
          </w:rPr>
          <w:t xml:space="preserve"> </w:t>
        </w:r>
      </w:ins>
      <w:r w:rsidR="00890D94" w:rsidRPr="007049EE">
        <w:rPr>
          <w:rFonts w:ascii="Arial" w:hAnsi="Arial" w:cs="Arial"/>
          <w:color w:val="4F81BD" w:themeColor="accent1"/>
        </w:rPr>
        <w:t xml:space="preserve">Thank you for taking your time to go through </w:t>
      </w:r>
      <w:del w:id="22" w:author="dossa gbadamassi" w:date="2021-10-19T22:00:00Z">
        <w:r w:rsidR="00890D94" w:rsidRPr="007049EE" w:rsidDel="0083160F">
          <w:rPr>
            <w:rFonts w:ascii="Arial" w:hAnsi="Arial" w:cs="Arial"/>
            <w:color w:val="4F81BD" w:themeColor="accent1"/>
          </w:rPr>
          <w:delText xml:space="preserve">the </w:delText>
        </w:r>
      </w:del>
      <w:ins w:id="23" w:author="dossa gbadamassi" w:date="2021-10-19T22:00:00Z">
        <w:r w:rsidR="0083160F">
          <w:rPr>
            <w:rFonts w:ascii="Arial" w:hAnsi="Arial" w:cs="Arial"/>
            <w:color w:val="4F81BD" w:themeColor="accent1"/>
          </w:rPr>
          <w:t>our</w:t>
        </w:r>
        <w:r w:rsidR="0083160F" w:rsidRPr="007049EE">
          <w:rPr>
            <w:rFonts w:ascii="Arial" w:hAnsi="Arial" w:cs="Arial"/>
            <w:color w:val="4F81BD" w:themeColor="accent1"/>
          </w:rPr>
          <w:t xml:space="preserve"> </w:t>
        </w:r>
      </w:ins>
      <w:r w:rsidR="00890D94" w:rsidRPr="007049EE">
        <w:rPr>
          <w:rFonts w:ascii="Arial" w:hAnsi="Arial" w:cs="Arial"/>
          <w:color w:val="4F81BD" w:themeColor="accent1"/>
        </w:rPr>
        <w:t xml:space="preserve">manuscript and offering constructive comments. We have </w:t>
      </w:r>
      <w:ins w:id="24" w:author="dossa gbadamassi" w:date="2021-10-19T21:06:00Z">
        <w:r w:rsidR="00643BC5">
          <w:rPr>
            <w:rFonts w:ascii="Arial" w:hAnsi="Arial" w:cs="Arial"/>
            <w:color w:val="4F81BD" w:themeColor="accent1"/>
          </w:rPr>
          <w:t xml:space="preserve">considered </w:t>
        </w:r>
      </w:ins>
      <w:del w:id="25" w:author="dossa gbadamassi" w:date="2021-10-19T21:06:00Z">
        <w:r w:rsidR="00890D94" w:rsidRPr="007049EE" w:rsidDel="00643BC5">
          <w:rPr>
            <w:rFonts w:ascii="Arial" w:hAnsi="Arial" w:cs="Arial"/>
            <w:color w:val="4F81BD" w:themeColor="accent1"/>
          </w:rPr>
          <w:delText xml:space="preserve">incorporated </w:delText>
        </w:r>
      </w:del>
      <w:r w:rsidR="00890D94" w:rsidRPr="007049EE">
        <w:rPr>
          <w:rFonts w:ascii="Arial" w:hAnsi="Arial" w:cs="Arial"/>
          <w:color w:val="4F81BD" w:themeColor="accent1"/>
        </w:rPr>
        <w:t xml:space="preserve">your suggestions and comments </w:t>
      </w:r>
      <w:ins w:id="26" w:author="dossa gbadamassi" w:date="2021-10-19T21:07:00Z">
        <w:r w:rsidR="00643BC5">
          <w:rPr>
            <w:rFonts w:ascii="Arial" w:hAnsi="Arial" w:cs="Arial"/>
            <w:color w:val="4F81BD" w:themeColor="accent1"/>
          </w:rPr>
          <w:t xml:space="preserve">thus, we revised our </w:t>
        </w:r>
      </w:ins>
      <w:del w:id="27" w:author="dossa gbadamassi" w:date="2021-10-19T21:07:00Z">
        <w:r w:rsidR="00890D94" w:rsidRPr="007049EE" w:rsidDel="00643BC5">
          <w:rPr>
            <w:rFonts w:ascii="Arial" w:hAnsi="Arial" w:cs="Arial"/>
            <w:color w:val="4F81BD" w:themeColor="accent1"/>
          </w:rPr>
          <w:delText xml:space="preserve">in our new version of the </w:delText>
        </w:r>
      </w:del>
      <w:r w:rsidR="00890D94" w:rsidRPr="007049EE">
        <w:rPr>
          <w:rFonts w:ascii="Arial" w:hAnsi="Arial" w:cs="Arial"/>
          <w:color w:val="4F81BD" w:themeColor="accent1"/>
        </w:rPr>
        <w:t>manuscript</w:t>
      </w:r>
      <w:ins w:id="28" w:author="dossa gbadamassi" w:date="2021-10-19T21:07:00Z">
        <w:r w:rsidR="00643BC5">
          <w:rPr>
            <w:rFonts w:ascii="Arial" w:hAnsi="Arial" w:cs="Arial"/>
            <w:color w:val="4F81BD" w:themeColor="accent1"/>
          </w:rPr>
          <w:t xml:space="preserve"> accordingly</w:t>
        </w:r>
      </w:ins>
      <w:r w:rsidR="00890D94" w:rsidRPr="007049EE">
        <w:rPr>
          <w:rFonts w:ascii="Arial" w:hAnsi="Arial" w:cs="Arial"/>
          <w:color w:val="4F81BD" w:themeColor="accent1"/>
        </w:rPr>
        <w:t xml:space="preserve">. We </w:t>
      </w:r>
      <w:del w:id="29" w:author="dossa gbadamassi" w:date="2021-10-19T22:00:00Z">
        <w:r w:rsidR="00890D94" w:rsidRPr="007049EE" w:rsidDel="0083160F">
          <w:rPr>
            <w:rFonts w:ascii="Arial" w:hAnsi="Arial" w:cs="Arial"/>
            <w:color w:val="4F81BD" w:themeColor="accent1"/>
          </w:rPr>
          <w:delText xml:space="preserve">have </w:delText>
        </w:r>
      </w:del>
      <w:r w:rsidR="00890D94" w:rsidRPr="007049EE">
        <w:rPr>
          <w:rFonts w:ascii="Arial" w:hAnsi="Arial" w:cs="Arial"/>
          <w:color w:val="4F81BD" w:themeColor="accent1"/>
        </w:rPr>
        <w:t xml:space="preserve">addressed the questions </w:t>
      </w:r>
      <w:ins w:id="30" w:author="dossa gbadamassi" w:date="2021-10-19T21:08:00Z">
        <w:r w:rsidR="00643BC5">
          <w:rPr>
            <w:rFonts w:ascii="Arial" w:hAnsi="Arial" w:cs="Arial"/>
            <w:color w:val="4F81BD" w:themeColor="accent1"/>
          </w:rPr>
          <w:t>about alternative hypothesis on the soil fauna effect</w:t>
        </w:r>
        <w:r w:rsidR="005E2DD7">
          <w:rPr>
            <w:rFonts w:ascii="Arial" w:hAnsi="Arial" w:cs="Arial"/>
            <w:color w:val="4F81BD" w:themeColor="accent1"/>
          </w:rPr>
          <w:t xml:space="preserve"> by …</w:t>
        </w:r>
      </w:ins>
      <w:ins w:id="31" w:author="dossa gbadamassi" w:date="2021-10-19T22:00:00Z">
        <w:r w:rsidR="0083160F">
          <w:rPr>
            <w:rFonts w:ascii="Arial" w:hAnsi="Arial" w:cs="Arial"/>
            <w:color w:val="4F81BD" w:themeColor="accent1"/>
          </w:rPr>
          <w:t>.</w:t>
        </w:r>
      </w:ins>
      <w:ins w:id="32" w:author="dossa gbadamassi" w:date="2021-10-19T21:08:00Z">
        <w:r w:rsidR="005E2DD7">
          <w:rPr>
            <w:rFonts w:ascii="Arial" w:hAnsi="Arial" w:cs="Arial"/>
            <w:color w:val="4F81BD" w:themeColor="accent1"/>
          </w:rPr>
          <w:t xml:space="preserve"> We cited</w:t>
        </w:r>
      </w:ins>
      <w:ins w:id="33" w:author="dossa gbadamassi" w:date="2021-10-19T21:09:00Z">
        <w:r w:rsidR="005E2DD7">
          <w:rPr>
            <w:rFonts w:ascii="Arial" w:hAnsi="Arial" w:cs="Arial"/>
            <w:color w:val="4F81BD" w:themeColor="accent1"/>
          </w:rPr>
          <w:t xml:space="preserve"> </w:t>
        </w:r>
      </w:ins>
      <w:ins w:id="34" w:author="dossa gbadamassi" w:date="2021-10-19T22:01:00Z">
        <w:r w:rsidR="0083160F">
          <w:rPr>
            <w:rFonts w:ascii="Arial" w:hAnsi="Arial" w:cs="Arial"/>
            <w:color w:val="4F81BD" w:themeColor="accent1"/>
          </w:rPr>
          <w:t xml:space="preserve">the </w:t>
        </w:r>
      </w:ins>
      <w:ins w:id="35" w:author="dossa gbadamassi" w:date="2021-10-19T21:09:00Z">
        <w:r w:rsidR="005E2DD7">
          <w:rPr>
            <w:rFonts w:ascii="Arial" w:hAnsi="Arial" w:cs="Arial"/>
            <w:color w:val="4F81BD" w:themeColor="accent1"/>
          </w:rPr>
          <w:t xml:space="preserve">additional papers you suggested, and </w:t>
        </w:r>
      </w:ins>
      <w:ins w:id="36" w:author="dossa gbadamassi" w:date="2021-10-19T22:01:00Z">
        <w:r w:rsidR="0083160F">
          <w:rPr>
            <w:rFonts w:ascii="Arial" w:hAnsi="Arial" w:cs="Arial"/>
            <w:color w:val="4F81BD" w:themeColor="accent1"/>
          </w:rPr>
          <w:t xml:space="preserve">provided </w:t>
        </w:r>
      </w:ins>
      <w:ins w:id="37" w:author="dossa gbadamassi" w:date="2021-10-19T21:09:00Z">
        <w:r w:rsidR="005E2DD7">
          <w:rPr>
            <w:rFonts w:ascii="Arial" w:hAnsi="Arial" w:cs="Arial"/>
            <w:color w:val="4F81BD" w:themeColor="accent1"/>
          </w:rPr>
          <w:t xml:space="preserve">more explanation plausible mechanism underpinning </w:t>
        </w:r>
      </w:ins>
      <w:ins w:id="38" w:author="dossa gbadamassi" w:date="2021-10-19T21:10:00Z">
        <w:r w:rsidR="005E2DD7">
          <w:rPr>
            <w:rFonts w:ascii="Arial" w:hAnsi="Arial" w:cs="Arial"/>
            <w:color w:val="4F81BD" w:themeColor="accent1"/>
          </w:rPr>
          <w:t xml:space="preserve">the interactions between climate and faunal effect on decomposition. </w:t>
        </w:r>
      </w:ins>
    </w:p>
    <w:p w14:paraId="1307EDAB" w14:textId="1A0C9422" w:rsidR="00643BC5" w:rsidRPr="00D83351" w:rsidRDefault="00D83351">
      <w:pPr>
        <w:rPr>
          <w:ins w:id="39" w:author="dossa gbadamassi" w:date="2021-10-19T21:06:00Z"/>
          <w:rFonts w:ascii="Times New Roman" w:hAnsi="Times New Roman" w:cs="Times New Roman"/>
          <w:color w:val="222222"/>
          <w:sz w:val="24"/>
          <w:szCs w:val="24"/>
          <w:rPrChange w:id="40" w:author="dossa gbadamassi" w:date="2021-10-19T22:15:00Z">
            <w:rPr>
              <w:ins w:id="41" w:author="dossa gbadamassi" w:date="2021-10-19T21:06:00Z"/>
              <w:rFonts w:ascii="Arial" w:hAnsi="Arial" w:cs="Arial"/>
              <w:color w:val="4F81BD" w:themeColor="accent1"/>
            </w:rPr>
          </w:rPrChange>
        </w:rPr>
      </w:pPr>
      <w:ins w:id="42" w:author="dossa gbadamassi" w:date="2021-10-19T22:15:00Z">
        <w:r>
          <w:rPr>
            <w:rFonts w:ascii="Arial" w:hAnsi="Arial" w:cs="Arial"/>
            <w:color w:val="4F81BD" w:themeColor="accent1"/>
          </w:rPr>
          <w:t xml:space="preserve">&gt;&gt;&gt; </w:t>
        </w:r>
      </w:ins>
      <w:ins w:id="43" w:author="dossa gbadamassi" w:date="2021-10-19T21:10:00Z">
        <w:r w:rsidR="005E2DD7">
          <w:rPr>
            <w:rFonts w:ascii="Arial" w:hAnsi="Arial" w:cs="Arial"/>
            <w:color w:val="4F81BD" w:themeColor="accent1"/>
          </w:rPr>
          <w:t>With the regard to your comment on the r</w:t>
        </w:r>
      </w:ins>
      <w:ins w:id="44" w:author="dossa gbadamassi" w:date="2021-10-19T21:11:00Z">
        <w:r w:rsidR="005E2DD7">
          <w:rPr>
            <w:rFonts w:ascii="Arial" w:hAnsi="Arial" w:cs="Arial"/>
            <w:color w:val="4F81BD" w:themeColor="accent1"/>
          </w:rPr>
          <w:t xml:space="preserve">elevant questions we raised pertaining the effects of litter trait dissimilarity, we explain the reasons that preclude us to </w:t>
        </w:r>
      </w:ins>
      <w:ins w:id="45" w:author="dossa gbadamassi" w:date="2021-10-19T22:06:00Z">
        <w:r w:rsidR="00166881">
          <w:rPr>
            <w:rFonts w:ascii="Arial" w:hAnsi="Arial" w:cs="Arial"/>
            <w:color w:val="4F81BD" w:themeColor="accent1"/>
          </w:rPr>
          <w:t>examine explicitly further</w:t>
        </w:r>
      </w:ins>
      <w:ins w:id="46" w:author="dossa gbadamassi" w:date="2021-10-19T21:12:00Z">
        <w:r w:rsidR="005E2DD7">
          <w:rPr>
            <w:rFonts w:ascii="Arial" w:hAnsi="Arial" w:cs="Arial"/>
            <w:color w:val="4F81BD" w:themeColor="accent1"/>
          </w:rPr>
          <w:t xml:space="preserve"> those in this current study. Of these reasons, </w:t>
        </w:r>
      </w:ins>
      <w:ins w:id="47" w:author="dossa gbadamassi" w:date="2021-10-20T22:15:00Z">
        <w:r w:rsidR="00D850B6">
          <w:rPr>
            <w:rFonts w:ascii="Arial" w:hAnsi="Arial" w:cs="Arial"/>
            <w:color w:val="4F81BD" w:themeColor="accent1"/>
          </w:rPr>
          <w:t xml:space="preserve">there is  a large </w:t>
        </w:r>
      </w:ins>
      <w:ins w:id="48" w:author="dossa gbadamassi" w:date="2021-10-19T22:02:00Z">
        <w:r w:rsidR="0083160F">
          <w:rPr>
            <w:rFonts w:ascii="Arial" w:hAnsi="Arial" w:cs="Arial"/>
            <w:color w:val="4F81BD" w:themeColor="accent1"/>
          </w:rPr>
          <w:t xml:space="preserve">number of species </w:t>
        </w:r>
      </w:ins>
      <w:ins w:id="49" w:author="dossa gbadamassi" w:date="2021-10-19T22:03:00Z">
        <w:r w:rsidR="0083160F">
          <w:rPr>
            <w:rFonts w:ascii="Arial" w:hAnsi="Arial" w:cs="Arial"/>
            <w:color w:val="4F81BD" w:themeColor="accent1"/>
          </w:rPr>
          <w:t>involved in this study of which we could not robustly compute the dissimilarity matrix</w:t>
        </w:r>
      </w:ins>
      <w:ins w:id="50" w:author="dossa gbadamassi" w:date="2021-10-19T22:05:00Z">
        <w:r w:rsidR="0083160F">
          <w:rPr>
            <w:rFonts w:ascii="Arial" w:hAnsi="Arial" w:cs="Arial"/>
            <w:color w:val="4F81BD" w:themeColor="accent1"/>
          </w:rPr>
          <w:t xml:space="preserve"> </w:t>
        </w:r>
      </w:ins>
      <w:ins w:id="51" w:author="dossa gbadamassi" w:date="2021-10-19T22:03:00Z">
        <w:r w:rsidR="0083160F">
          <w:rPr>
            <w:rFonts w:ascii="Arial" w:hAnsi="Arial" w:cs="Arial"/>
            <w:color w:val="4F81BD" w:themeColor="accent1"/>
          </w:rPr>
          <w:t>on</w:t>
        </w:r>
      </w:ins>
      <w:ins w:id="52" w:author="dossa gbadamassi" w:date="2021-10-20T22:09:00Z">
        <w:r w:rsidR="003D3FB5">
          <w:rPr>
            <w:rFonts w:ascii="Arial" w:hAnsi="Arial" w:cs="Arial"/>
            <w:color w:val="4F81BD" w:themeColor="accent1"/>
          </w:rPr>
          <w:t xml:space="preserve"> </w:t>
        </w:r>
        <w:r w:rsidR="003D3FB5">
          <w:rPr>
            <w:rFonts w:ascii="Arial" w:hAnsi="Arial" w:cs="Arial"/>
            <w:color w:val="4F81BD" w:themeColor="accent1"/>
          </w:rPr>
          <w:t>one</w:t>
        </w:r>
      </w:ins>
      <w:ins w:id="53" w:author="dossa gbadamassi" w:date="2021-10-19T22:03:00Z">
        <w:r w:rsidR="0083160F">
          <w:rPr>
            <w:rFonts w:ascii="Arial" w:hAnsi="Arial" w:cs="Arial"/>
            <w:color w:val="4F81BD" w:themeColor="accent1"/>
          </w:rPr>
          <w:t xml:space="preserve"> hand as </w:t>
        </w:r>
      </w:ins>
      <w:ins w:id="54" w:author="dossa gbadamassi" w:date="2021-10-19T22:04:00Z">
        <w:r w:rsidR="0083160F">
          <w:rPr>
            <w:rFonts w:ascii="Arial" w:hAnsi="Arial" w:cs="Arial"/>
            <w:color w:val="4F81BD" w:themeColor="accent1"/>
          </w:rPr>
          <w:t xml:space="preserve">well as the lack of </w:t>
        </w:r>
      </w:ins>
      <w:ins w:id="55" w:author="dossa gbadamassi" w:date="2021-10-20T22:16:00Z">
        <w:r w:rsidR="00D850B6">
          <w:rPr>
            <w:rFonts w:ascii="Arial" w:hAnsi="Arial" w:cs="Arial"/>
            <w:color w:val="4F81BD" w:themeColor="accent1"/>
          </w:rPr>
          <w:t xml:space="preserve">report about  </w:t>
        </w:r>
      </w:ins>
      <w:ins w:id="56" w:author="dossa gbadamassi" w:date="2021-10-19T22:04:00Z">
        <w:r w:rsidR="0083160F">
          <w:rPr>
            <w:rFonts w:ascii="Arial" w:hAnsi="Arial" w:cs="Arial"/>
            <w:color w:val="4F81BD" w:themeColor="accent1"/>
          </w:rPr>
          <w:t>initial q</w:t>
        </w:r>
      </w:ins>
      <w:ins w:id="57" w:author="dossa gbadamassi" w:date="2021-10-20T22:16:00Z">
        <w:r w:rsidR="00D850B6">
          <w:rPr>
            <w:rFonts w:ascii="Arial" w:hAnsi="Arial" w:cs="Arial"/>
            <w:color w:val="4F81BD" w:themeColor="accent1"/>
          </w:rPr>
          <w:t xml:space="preserve">uality </w:t>
        </w:r>
      </w:ins>
      <w:ins w:id="58" w:author="dossa gbadamassi" w:date="2021-10-19T22:04:00Z">
        <w:r w:rsidR="0083160F">
          <w:rPr>
            <w:rFonts w:ascii="Arial" w:hAnsi="Arial" w:cs="Arial"/>
            <w:color w:val="4F81BD" w:themeColor="accent1"/>
          </w:rPr>
          <w:t>(chemical information)</w:t>
        </w:r>
      </w:ins>
      <w:ins w:id="59" w:author="dossa gbadamassi" w:date="2021-10-19T22:05:00Z">
        <w:r w:rsidR="0083160F">
          <w:rPr>
            <w:rFonts w:ascii="Arial" w:hAnsi="Arial" w:cs="Arial"/>
            <w:color w:val="4F81BD" w:themeColor="accent1"/>
          </w:rPr>
          <w:t xml:space="preserve"> </w:t>
        </w:r>
      </w:ins>
      <w:ins w:id="60" w:author="dossa gbadamassi" w:date="2021-10-20T22:17:00Z">
        <w:r w:rsidR="00D850B6">
          <w:rPr>
            <w:rFonts w:ascii="Arial" w:hAnsi="Arial" w:cs="Arial"/>
            <w:color w:val="4F81BD" w:themeColor="accent1"/>
          </w:rPr>
          <w:t xml:space="preserve">for some studies </w:t>
        </w:r>
      </w:ins>
      <w:ins w:id="61" w:author="dossa gbadamassi" w:date="2021-10-19T22:05:00Z">
        <w:r w:rsidR="0083160F">
          <w:rPr>
            <w:rFonts w:ascii="Arial" w:hAnsi="Arial" w:cs="Arial"/>
            <w:color w:val="4F81BD" w:themeColor="accent1"/>
          </w:rPr>
          <w:t xml:space="preserve">on the other hand. </w:t>
        </w:r>
      </w:ins>
      <w:ins w:id="62" w:author="dossa gbadamassi" w:date="2021-10-19T22:07:00Z">
        <w:r w:rsidR="00166881">
          <w:rPr>
            <w:rFonts w:ascii="Arial" w:hAnsi="Arial" w:cs="Arial"/>
            <w:color w:val="4F81BD" w:themeColor="accent1"/>
          </w:rPr>
          <w:t xml:space="preserve">A second reason is related to </w:t>
        </w:r>
      </w:ins>
      <w:ins w:id="63" w:author="dossa gbadamassi" w:date="2021-10-19T22:08:00Z">
        <w:r>
          <w:rPr>
            <w:rFonts w:ascii="Arial" w:hAnsi="Arial" w:cs="Arial"/>
            <w:color w:val="4F81BD" w:themeColor="accent1"/>
          </w:rPr>
          <w:t>t</w:t>
        </w:r>
      </w:ins>
      <w:ins w:id="64" w:author="dossa gbadamassi" w:date="2021-10-19T22:09:00Z">
        <w:r>
          <w:rPr>
            <w:rFonts w:ascii="Arial" w:hAnsi="Arial" w:cs="Arial"/>
            <w:color w:val="4F81BD" w:themeColor="accent1"/>
          </w:rPr>
          <w:t>he confounding effect of environmental factor to the dissimilarity effect. This current study is a meta analysis,</w:t>
        </w:r>
      </w:ins>
      <w:ins w:id="65" w:author="dossa gbadamassi" w:date="2021-10-19T22:10:00Z">
        <w:r>
          <w:rPr>
            <w:rFonts w:ascii="Arial" w:hAnsi="Arial" w:cs="Arial"/>
            <w:color w:val="4F81BD" w:themeColor="accent1"/>
          </w:rPr>
          <w:t xml:space="preserve"> </w:t>
        </w:r>
      </w:ins>
      <w:ins w:id="66" w:author="dossa gbadamassi" w:date="2021-10-19T22:09:00Z">
        <w:r>
          <w:rPr>
            <w:rFonts w:ascii="Arial" w:hAnsi="Arial" w:cs="Arial"/>
            <w:color w:val="4F81BD" w:themeColor="accent1"/>
          </w:rPr>
          <w:t xml:space="preserve">meaning that </w:t>
        </w:r>
      </w:ins>
      <w:ins w:id="67" w:author="dossa gbadamassi" w:date="2021-10-19T22:10:00Z">
        <w:r>
          <w:rPr>
            <w:rFonts w:ascii="Arial" w:hAnsi="Arial" w:cs="Arial"/>
            <w:color w:val="4F81BD" w:themeColor="accent1"/>
          </w:rPr>
          <w:t xml:space="preserve">even, if we able to compute the dissimilarity matrix, it would be </w:t>
        </w:r>
      </w:ins>
      <w:ins w:id="68" w:author="dossa gbadamassi" w:date="2021-10-19T22:11:00Z">
        <w:r>
          <w:rPr>
            <w:rFonts w:ascii="Arial" w:hAnsi="Arial" w:cs="Arial"/>
            <w:color w:val="4F81BD" w:themeColor="accent1"/>
          </w:rPr>
          <w:t>hard to tease apart the effect strictly due to dissimilarity from the local environment effect. On</w:t>
        </w:r>
      </w:ins>
      <w:ins w:id="69" w:author="dossa gbadamassi" w:date="2021-10-20T22:08:00Z">
        <w:r w:rsidR="003D3FB5">
          <w:rPr>
            <w:rFonts w:ascii="Arial" w:hAnsi="Arial" w:cs="Arial"/>
            <w:color w:val="4F81BD" w:themeColor="accent1"/>
          </w:rPr>
          <w:t>e</w:t>
        </w:r>
      </w:ins>
      <w:ins w:id="70" w:author="dossa gbadamassi" w:date="2021-10-19T22:11:00Z">
        <w:r>
          <w:rPr>
            <w:rFonts w:ascii="Arial" w:hAnsi="Arial" w:cs="Arial"/>
            <w:color w:val="4F81BD" w:themeColor="accent1"/>
          </w:rPr>
          <w:t xml:space="preserve"> way to realize such event</w:t>
        </w:r>
      </w:ins>
      <w:ins w:id="71" w:author="dossa gbadamassi" w:date="2021-10-19T22:12:00Z">
        <w:r>
          <w:rPr>
            <w:rFonts w:ascii="Arial" w:hAnsi="Arial" w:cs="Arial"/>
            <w:color w:val="4F81BD" w:themeColor="accent1"/>
          </w:rPr>
          <w:t xml:space="preserve">, is to employ several species to conduct </w:t>
        </w:r>
        <w:r>
          <w:rPr>
            <w:rFonts w:ascii="Arial" w:hAnsi="Arial" w:cs="Arial"/>
            <w:color w:val="4F81BD" w:themeColor="accent1"/>
          </w:rPr>
          <w:lastRenderedPageBreak/>
          <w:t xml:space="preserve">a common garden experiment where one could easily </w:t>
        </w:r>
      </w:ins>
      <w:ins w:id="72" w:author="dossa gbadamassi" w:date="2021-10-19T22:13:00Z">
        <w:r>
          <w:rPr>
            <w:rFonts w:ascii="Arial" w:hAnsi="Arial" w:cs="Arial"/>
            <w:color w:val="4F81BD" w:themeColor="accent1"/>
          </w:rPr>
          <w:t>focus on dissimilarity effect as the environmental effect would have been the same.</w:t>
        </w:r>
      </w:ins>
      <w:ins w:id="73" w:author="dossa gbadamassi" w:date="2021-10-19T22:14:00Z">
        <w:r>
          <w:rPr>
            <w:rFonts w:ascii="Arial" w:hAnsi="Arial" w:cs="Arial"/>
            <w:color w:val="4F81BD" w:themeColor="accent1"/>
          </w:rPr>
          <w:t xml:space="preserve"> Indeed, we have an on-going experiment that uses litter from five species, and diff</w:t>
        </w:r>
      </w:ins>
      <w:ins w:id="74" w:author="dossa gbadamassi" w:date="2021-10-19T22:15:00Z">
        <w:r>
          <w:rPr>
            <w:rFonts w:ascii="Arial" w:hAnsi="Arial" w:cs="Arial"/>
            <w:color w:val="4F81BD" w:themeColor="accent1"/>
          </w:rPr>
          <w:t>erent mesh size but all litterbag were incubated in a common garden.</w:t>
        </w:r>
      </w:ins>
      <w:ins w:id="75" w:author="dossa gbadamassi" w:date="2021-10-19T22:14:00Z">
        <w:r>
          <w:rPr>
            <w:rFonts w:ascii="Arial" w:hAnsi="Arial" w:cs="Arial"/>
            <w:color w:val="4F81BD" w:themeColor="accent1"/>
          </w:rPr>
          <w:t xml:space="preserve"> </w:t>
        </w:r>
      </w:ins>
      <w:del w:id="76" w:author="dossa gbadamassi" w:date="2021-10-19T22:14:00Z">
        <w:r w:rsidR="00890D94" w:rsidRPr="007049EE" w:rsidDel="00D83351">
          <w:rPr>
            <w:rFonts w:ascii="Arial" w:hAnsi="Arial" w:cs="Arial"/>
            <w:color w:val="4F81BD" w:themeColor="accent1"/>
          </w:rPr>
          <w:delText>you raised and have included the papers the papers you suggested in our manuscript</w:delText>
        </w:r>
      </w:del>
      <w:r w:rsidR="00890D94" w:rsidRPr="007049EE">
        <w:rPr>
          <w:rFonts w:ascii="Arial" w:hAnsi="Arial" w:cs="Arial"/>
          <w:color w:val="4F81BD" w:themeColor="accent1"/>
        </w:rPr>
        <w:t xml:space="preserve">. </w:t>
      </w:r>
      <w:r w:rsidR="00890D94">
        <w:rPr>
          <w:rFonts w:ascii="Arial" w:hAnsi="Arial" w:cs="Arial"/>
          <w:color w:val="222222"/>
        </w:rPr>
        <w:br/>
      </w:r>
    </w:p>
    <w:p w14:paraId="62463C9E" w14:textId="7F72C775" w:rsidR="00E12DFF" w:rsidRDefault="008428B6">
      <w:pPr>
        <w:rPr>
          <w:ins w:id="77" w:author="dossa gbadamassi" w:date="2021-10-19T20:43:00Z"/>
          <w:rFonts w:ascii="Times New Roman" w:hAnsi="Times New Roman" w:cs="Times New Roman"/>
          <w:color w:val="222222"/>
          <w:sz w:val="24"/>
          <w:szCs w:val="24"/>
        </w:rPr>
      </w:pP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l.75-78: it is also conceivable that translocation of deterrent compounds (e.g. phenolics) from one litter species to others reduces litter decomposition. Therefore, it is not fully correct to state that dissimilarity leads to synergies. In general, I find the authors do not sufficiently present mechanisms that likely cause negative diversity effects.</w:t>
      </w:r>
      <w:r w:rsidRPr="009257FC">
        <w:rPr>
          <w:rFonts w:ascii="Times New Roman" w:hAnsi="Times New Roman" w:cs="Times New Roman"/>
          <w:color w:val="222222"/>
          <w:sz w:val="24"/>
          <w:szCs w:val="24"/>
        </w:rPr>
        <w:br/>
      </w:r>
      <w:r w:rsidR="00890D94" w:rsidRPr="00BB0753">
        <w:rPr>
          <w:rFonts w:ascii="Arial" w:hAnsi="Arial" w:cs="Arial"/>
          <w:color w:val="4F81BD" w:themeColor="accent1"/>
        </w:rPr>
        <w:t>&gt;&gt;&gt;</w:t>
      </w:r>
      <w:ins w:id="78" w:author="dossa gbadamassi" w:date="2021-10-19T20:42:00Z">
        <w:r w:rsidR="00E12DFF">
          <w:rPr>
            <w:rFonts w:ascii="Arial" w:hAnsi="Arial" w:cs="Arial"/>
            <w:color w:val="4F81BD" w:themeColor="accent1"/>
          </w:rPr>
          <w:t xml:space="preserve"> </w:t>
        </w:r>
      </w:ins>
      <w:ins w:id="79" w:author="dossa gbadamassi" w:date="2021-10-19T22:17:00Z">
        <w:r w:rsidR="00D83351">
          <w:rPr>
            <w:rFonts w:ascii="Arial" w:hAnsi="Arial" w:cs="Arial"/>
            <w:color w:val="4F81BD" w:themeColor="accent1"/>
          </w:rPr>
          <w:t xml:space="preserve">In a mixture litter, </w:t>
        </w:r>
      </w:ins>
      <w:del w:id="80" w:author="dossa gbadamassi" w:date="2021-10-19T22:17:00Z">
        <w:r w:rsidR="00890D94" w:rsidRPr="007049EE" w:rsidDel="00D83351">
          <w:rPr>
            <w:rFonts w:ascii="Arial" w:hAnsi="Arial" w:cs="Arial"/>
            <w:color w:val="4F81BD" w:themeColor="accent1"/>
          </w:rPr>
          <w:delText xml:space="preserve">We acknowledge that this is a possibility in litter mixtures and the </w:delText>
        </w:r>
      </w:del>
      <w:r w:rsidR="00890D94" w:rsidRPr="007049EE">
        <w:rPr>
          <w:rFonts w:ascii="Arial" w:hAnsi="Arial" w:cs="Arial"/>
          <w:color w:val="4F81BD" w:themeColor="accent1"/>
          <w:shd w:val="clear" w:color="auto" w:fill="FFFFFF"/>
        </w:rPr>
        <w:t xml:space="preserve">translocation of deterrent compounds (e.g. phenolics) </w:t>
      </w:r>
      <w:ins w:id="81" w:author="dossa gbadamassi" w:date="2021-10-19T22:18:00Z">
        <w:r w:rsidR="00D83351">
          <w:rPr>
            <w:rFonts w:ascii="Arial" w:hAnsi="Arial" w:cs="Arial"/>
            <w:color w:val="4F81BD" w:themeColor="accent1"/>
            <w:shd w:val="clear" w:color="auto" w:fill="FFFFFF"/>
          </w:rPr>
          <w:t xml:space="preserve">likely happens </w:t>
        </w:r>
      </w:ins>
      <w:r w:rsidR="00890D94" w:rsidRPr="007049EE">
        <w:rPr>
          <w:rFonts w:ascii="Arial" w:hAnsi="Arial" w:cs="Arial"/>
          <w:color w:val="4F81BD" w:themeColor="accent1"/>
          <w:shd w:val="clear" w:color="auto" w:fill="FFFFFF"/>
        </w:rPr>
        <w:t xml:space="preserve">from one species to </w:t>
      </w:r>
      <w:del w:id="82" w:author="dossa gbadamassi" w:date="2021-10-20T22:18:00Z">
        <w:r w:rsidR="00890D94" w:rsidRPr="007049EE" w:rsidDel="00D850B6">
          <w:rPr>
            <w:rFonts w:ascii="Arial" w:hAnsi="Arial" w:cs="Arial"/>
            <w:color w:val="4F81BD" w:themeColor="accent1"/>
            <w:shd w:val="clear" w:color="auto" w:fill="FFFFFF"/>
          </w:rPr>
          <w:delText>an</w:delText>
        </w:r>
      </w:del>
      <w:r w:rsidR="00890D94" w:rsidRPr="007049EE">
        <w:rPr>
          <w:rFonts w:ascii="Arial" w:hAnsi="Arial" w:cs="Arial"/>
          <w:color w:val="4F81BD" w:themeColor="accent1"/>
          <w:shd w:val="clear" w:color="auto" w:fill="FFFFFF"/>
        </w:rPr>
        <w:t xml:space="preserve">other </w:t>
      </w:r>
      <w:ins w:id="83" w:author="dossa gbadamassi" w:date="2021-10-19T22:18:00Z">
        <w:r w:rsidR="00D83351">
          <w:rPr>
            <w:rFonts w:ascii="Arial" w:hAnsi="Arial" w:cs="Arial"/>
            <w:color w:val="4F81BD" w:themeColor="accent1"/>
            <w:shd w:val="clear" w:color="auto" w:fill="FFFFFF"/>
          </w:rPr>
          <w:t xml:space="preserve">and may subsequently result </w:t>
        </w:r>
      </w:ins>
      <w:del w:id="84" w:author="dossa gbadamassi" w:date="2021-10-19T22:18:00Z">
        <w:r w:rsidR="00890D94" w:rsidRPr="007049EE" w:rsidDel="00D83351">
          <w:rPr>
            <w:rFonts w:ascii="Arial" w:hAnsi="Arial" w:cs="Arial"/>
            <w:color w:val="4F81BD" w:themeColor="accent1"/>
            <w:shd w:val="clear" w:color="auto" w:fill="FFFFFF"/>
          </w:rPr>
          <w:delText xml:space="preserve">could </w:delText>
        </w:r>
      </w:del>
      <w:ins w:id="85" w:author="dossa gbadamassi" w:date="2021-10-19T22:18:00Z">
        <w:r w:rsidR="00D83351">
          <w:rPr>
            <w:rFonts w:ascii="Arial" w:hAnsi="Arial" w:cs="Arial"/>
            <w:color w:val="4F81BD" w:themeColor="accent1"/>
            <w:shd w:val="clear" w:color="auto" w:fill="FFFFFF"/>
          </w:rPr>
          <w:t>in a</w:t>
        </w:r>
        <w:r w:rsidR="00D83351" w:rsidRPr="007049EE">
          <w:rPr>
            <w:rFonts w:ascii="Arial" w:hAnsi="Arial" w:cs="Arial"/>
            <w:color w:val="4F81BD" w:themeColor="accent1"/>
            <w:shd w:val="clear" w:color="auto" w:fill="FFFFFF"/>
          </w:rPr>
          <w:t xml:space="preserve"> </w:t>
        </w:r>
      </w:ins>
      <w:r w:rsidR="00890D94" w:rsidRPr="007049EE">
        <w:rPr>
          <w:rFonts w:ascii="Arial" w:hAnsi="Arial" w:cs="Arial"/>
          <w:color w:val="4F81BD" w:themeColor="accent1"/>
          <w:shd w:val="clear" w:color="auto" w:fill="FFFFFF"/>
        </w:rPr>
        <w:t>reduc</w:t>
      </w:r>
      <w:ins w:id="86" w:author="dossa gbadamassi" w:date="2021-10-19T22:18:00Z">
        <w:r w:rsidR="00D83351">
          <w:rPr>
            <w:rFonts w:ascii="Arial" w:hAnsi="Arial" w:cs="Arial"/>
            <w:color w:val="4F81BD" w:themeColor="accent1"/>
            <w:shd w:val="clear" w:color="auto" w:fill="FFFFFF"/>
          </w:rPr>
          <w:t xml:space="preserve">tion of </w:t>
        </w:r>
      </w:ins>
      <w:del w:id="87" w:author="dossa gbadamassi" w:date="2021-10-19T22:18:00Z">
        <w:r w:rsidR="00890D94" w:rsidRPr="007049EE" w:rsidDel="00D83351">
          <w:rPr>
            <w:rFonts w:ascii="Arial" w:hAnsi="Arial" w:cs="Arial"/>
            <w:color w:val="4F81BD" w:themeColor="accent1"/>
            <w:shd w:val="clear" w:color="auto" w:fill="FFFFFF"/>
          </w:rPr>
          <w:delText xml:space="preserve">e </w:delText>
        </w:r>
      </w:del>
      <w:r w:rsidR="00890D94" w:rsidRPr="007049EE">
        <w:rPr>
          <w:rFonts w:ascii="Arial" w:hAnsi="Arial" w:cs="Arial"/>
          <w:color w:val="4F81BD" w:themeColor="accent1"/>
          <w:shd w:val="clear" w:color="auto" w:fill="FFFFFF"/>
        </w:rPr>
        <w:t xml:space="preserve">litter decomposition. </w:t>
      </w:r>
      <w:ins w:id="88" w:author="dossa gbadamassi" w:date="2021-10-19T22:18:00Z">
        <w:r w:rsidR="00D83351">
          <w:rPr>
            <w:rFonts w:ascii="Arial" w:hAnsi="Arial" w:cs="Arial"/>
            <w:color w:val="4F81BD" w:themeColor="accent1"/>
            <w:shd w:val="clear" w:color="auto" w:fill="FFFFFF"/>
          </w:rPr>
          <w:t xml:space="preserve">We acknowledge </w:t>
        </w:r>
      </w:ins>
      <w:ins w:id="89" w:author="dossa gbadamassi" w:date="2021-10-19T22:19:00Z">
        <w:r w:rsidR="00D83351">
          <w:rPr>
            <w:rFonts w:ascii="Arial" w:hAnsi="Arial" w:cs="Arial"/>
            <w:color w:val="4F81BD" w:themeColor="accent1"/>
            <w:shd w:val="clear" w:color="auto" w:fill="FFFFFF"/>
          </w:rPr>
          <w:t>this in our text</w:t>
        </w:r>
        <w:r w:rsidR="0066585F">
          <w:rPr>
            <w:rFonts w:ascii="Arial" w:hAnsi="Arial" w:cs="Arial"/>
            <w:color w:val="4F81BD" w:themeColor="accent1"/>
            <w:shd w:val="clear" w:color="auto" w:fill="FFFFFF"/>
          </w:rPr>
          <w:t xml:space="preserve"> by stating a contrasting possibility </w:t>
        </w:r>
      </w:ins>
      <w:ins w:id="90" w:author="dossa gbadamassi" w:date="2021-10-19T22:20:00Z">
        <w:r w:rsidR="0066585F">
          <w:rPr>
            <w:rFonts w:ascii="Arial" w:hAnsi="Arial" w:cs="Arial"/>
            <w:color w:val="4F81BD" w:themeColor="accent1"/>
            <w:shd w:val="clear" w:color="auto" w:fill="FFFFFF"/>
          </w:rPr>
          <w:t xml:space="preserve">like the following statement: </w:t>
        </w:r>
      </w:ins>
      <w:del w:id="91" w:author="dossa gbadamassi" w:date="2021-10-19T22:20:00Z">
        <w:r w:rsidR="00890D94" w:rsidRPr="007049EE" w:rsidDel="0066585F">
          <w:rPr>
            <w:rFonts w:ascii="Arial" w:hAnsi="Arial" w:cs="Arial"/>
            <w:color w:val="4F81BD" w:themeColor="accent1"/>
            <w:shd w:val="clear" w:color="auto" w:fill="FFFFFF"/>
          </w:rPr>
          <w:delText xml:space="preserve">Here we acknowledge this by the statement </w:delText>
        </w:r>
      </w:del>
      <w:r w:rsidR="00890D94" w:rsidRPr="007049EE">
        <w:rPr>
          <w:rFonts w:ascii="Arial" w:hAnsi="Arial" w:cs="Arial"/>
          <w:color w:val="4F81BD" w:themeColor="accent1"/>
          <w:shd w:val="clear" w:color="auto" w:fill="FFFFFF"/>
        </w:rPr>
        <w:t>“Such dissimilarity in litter mixtures is likely to boost litter mixture effects (but see Hoorens et al. 2003)”.</w:t>
      </w:r>
      <w:ins w:id="92" w:author="dossa gbadamassi" w:date="2021-10-19T22:21:00Z">
        <w:r w:rsidR="0066585F">
          <w:rPr>
            <w:rFonts w:ascii="Arial" w:hAnsi="Arial" w:cs="Arial"/>
            <w:color w:val="4F81BD" w:themeColor="accent1"/>
            <w:shd w:val="clear" w:color="auto" w:fill="FFFFFF"/>
          </w:rPr>
          <w:t xml:space="preserve"> Nevertheless, we added a statement stipulating that: “In fact, Hoorens et al 200</w:t>
        </w:r>
      </w:ins>
      <w:ins w:id="93" w:author="dossa gbadamassi" w:date="2021-10-19T22:22:00Z">
        <w:r w:rsidR="0066585F">
          <w:rPr>
            <w:rFonts w:ascii="Arial" w:hAnsi="Arial" w:cs="Arial"/>
            <w:color w:val="4F81BD" w:themeColor="accent1"/>
            <w:shd w:val="clear" w:color="auto" w:fill="FFFFFF"/>
          </w:rPr>
          <w:t xml:space="preserve">3 reported cases where the presence of soil fauna </w:t>
        </w:r>
      </w:ins>
      <w:ins w:id="94" w:author="dossa gbadamassi" w:date="2021-10-19T22:23:00Z">
        <w:r w:rsidR="0066585F">
          <w:rPr>
            <w:rFonts w:ascii="Arial" w:hAnsi="Arial" w:cs="Arial"/>
            <w:color w:val="4F81BD" w:themeColor="accent1"/>
            <w:shd w:val="clear" w:color="auto" w:fill="FFFFFF"/>
          </w:rPr>
          <w:t xml:space="preserve">on </w:t>
        </w:r>
      </w:ins>
      <w:ins w:id="95" w:author="dossa gbadamassi" w:date="2021-10-19T22:22:00Z">
        <w:r w:rsidR="0066585F">
          <w:rPr>
            <w:rFonts w:ascii="Arial" w:hAnsi="Arial" w:cs="Arial"/>
            <w:color w:val="4F81BD" w:themeColor="accent1"/>
            <w:shd w:val="clear" w:color="auto" w:fill="FFFFFF"/>
          </w:rPr>
          <w:t>contra</w:t>
        </w:r>
      </w:ins>
      <w:ins w:id="96" w:author="dossa gbadamassi" w:date="2021-10-19T22:23:00Z">
        <w:r w:rsidR="0066585F">
          <w:rPr>
            <w:rFonts w:ascii="Arial" w:hAnsi="Arial" w:cs="Arial"/>
            <w:color w:val="4F81BD" w:themeColor="accent1"/>
            <w:shd w:val="clear" w:color="auto" w:fill="FFFFFF"/>
          </w:rPr>
          <w:t>ry</w:t>
        </w:r>
      </w:ins>
      <w:ins w:id="97" w:author="dossa gbadamassi" w:date="2021-10-19T22:22:00Z">
        <w:r w:rsidR="0066585F">
          <w:rPr>
            <w:rFonts w:ascii="Arial" w:hAnsi="Arial" w:cs="Arial"/>
            <w:color w:val="4F81BD" w:themeColor="accent1"/>
            <w:shd w:val="clear" w:color="auto" w:fill="FFFFFF"/>
          </w:rPr>
          <w:t xml:space="preserve"> led to </w:t>
        </w:r>
      </w:ins>
      <w:ins w:id="98" w:author="dossa gbadamassi" w:date="2021-10-19T22:23:00Z">
        <w:r w:rsidR="0066585F">
          <w:rPr>
            <w:rFonts w:ascii="Arial" w:hAnsi="Arial" w:cs="Arial"/>
            <w:color w:val="4F81BD" w:themeColor="accent1"/>
            <w:shd w:val="clear" w:color="auto" w:fill="FFFFFF"/>
          </w:rPr>
          <w:t>antagonistic effect</w:t>
        </w:r>
      </w:ins>
      <w:ins w:id="99" w:author="dossa gbadamassi" w:date="2021-10-19T22:21:00Z">
        <w:r w:rsidR="0066585F">
          <w:rPr>
            <w:rFonts w:ascii="Arial" w:hAnsi="Arial" w:cs="Arial"/>
            <w:color w:val="4F81BD" w:themeColor="accent1"/>
            <w:shd w:val="clear" w:color="auto" w:fill="FFFFFF"/>
          </w:rPr>
          <w:t>”</w:t>
        </w:r>
      </w:ins>
      <w:ins w:id="100" w:author="dossa gbadamassi" w:date="2021-10-19T22:23:00Z">
        <w:r w:rsidR="0066585F">
          <w:rPr>
            <w:rFonts w:ascii="Arial" w:hAnsi="Arial" w:cs="Arial"/>
            <w:color w:val="4F81BD" w:themeColor="accent1"/>
            <w:shd w:val="clear" w:color="auto" w:fill="FFFFFF"/>
          </w:rPr>
          <w:t xml:space="preserve">. </w:t>
        </w:r>
      </w:ins>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l.119-121. I do not agree with this statement. It is pretty clear from previous studies, including former meta-analyses, that nonadditive litter mixing effects on decomposition are idiosyncratic with regard to the number of leaf species/genotypes in mixtures.</w:t>
      </w:r>
      <w:r w:rsidRPr="009257FC">
        <w:rPr>
          <w:rFonts w:ascii="Times New Roman" w:hAnsi="Times New Roman" w:cs="Times New Roman"/>
          <w:color w:val="222222"/>
          <w:sz w:val="24"/>
          <w:szCs w:val="24"/>
        </w:rPr>
        <w:br/>
      </w:r>
      <w:r w:rsidR="00890D94" w:rsidRPr="00BB0753">
        <w:rPr>
          <w:rFonts w:ascii="Arial" w:hAnsi="Arial" w:cs="Arial"/>
          <w:color w:val="4F81BD" w:themeColor="accent1"/>
        </w:rPr>
        <w:t>&gt;&gt;&gt;</w:t>
      </w:r>
      <w:ins w:id="101" w:author="dossa gbadamassi" w:date="2021-10-19T20:42:00Z">
        <w:r w:rsidR="00E12DFF">
          <w:rPr>
            <w:rFonts w:ascii="Arial" w:hAnsi="Arial" w:cs="Arial"/>
            <w:color w:val="4F81BD" w:themeColor="accent1"/>
          </w:rPr>
          <w:t xml:space="preserve"> </w:t>
        </w:r>
      </w:ins>
      <w:r w:rsidR="00890D94" w:rsidRPr="007049EE">
        <w:rPr>
          <w:rFonts w:ascii="Arial" w:hAnsi="Arial" w:cs="Arial"/>
          <w:color w:val="4F81BD" w:themeColor="accent1"/>
        </w:rPr>
        <w:t xml:space="preserve">Sorry for </w:t>
      </w:r>
      <w:ins w:id="102" w:author="dossa gbadamassi" w:date="2021-10-19T22:24:00Z">
        <w:r w:rsidR="00F27D6D">
          <w:rPr>
            <w:rFonts w:ascii="Arial" w:hAnsi="Arial" w:cs="Arial"/>
            <w:color w:val="4F81BD" w:themeColor="accent1"/>
          </w:rPr>
          <w:t xml:space="preserve">any </w:t>
        </w:r>
      </w:ins>
      <w:del w:id="103" w:author="dossa gbadamassi" w:date="2021-10-19T22:24:00Z">
        <w:r w:rsidR="00890D94" w:rsidRPr="007049EE" w:rsidDel="00F27D6D">
          <w:rPr>
            <w:rFonts w:ascii="Arial" w:hAnsi="Arial" w:cs="Arial"/>
            <w:color w:val="4F81BD" w:themeColor="accent1"/>
          </w:rPr>
          <w:delText>the</w:delText>
        </w:r>
      </w:del>
      <w:del w:id="104" w:author="dossa gbadamassi" w:date="2021-10-19T22:25:00Z">
        <w:r w:rsidR="00890D94" w:rsidRPr="007049EE" w:rsidDel="00F27D6D">
          <w:rPr>
            <w:rFonts w:ascii="Arial" w:hAnsi="Arial" w:cs="Arial"/>
            <w:color w:val="4F81BD" w:themeColor="accent1"/>
          </w:rPr>
          <w:delText xml:space="preserve"> </w:delText>
        </w:r>
      </w:del>
      <w:r w:rsidR="00890D94" w:rsidRPr="007049EE">
        <w:rPr>
          <w:rFonts w:ascii="Arial" w:hAnsi="Arial" w:cs="Arial"/>
          <w:color w:val="4F81BD" w:themeColor="accent1"/>
        </w:rPr>
        <w:t xml:space="preserve">confusion caused </w:t>
      </w:r>
      <w:ins w:id="105" w:author="dossa gbadamassi" w:date="2021-10-19T22:25:00Z">
        <w:r w:rsidR="00F27D6D">
          <w:rPr>
            <w:rFonts w:ascii="Arial" w:hAnsi="Arial" w:cs="Arial"/>
            <w:color w:val="4F81BD" w:themeColor="accent1"/>
          </w:rPr>
          <w:t xml:space="preserve">in our writing </w:t>
        </w:r>
      </w:ins>
      <w:r w:rsidR="00890D94" w:rsidRPr="007049EE">
        <w:rPr>
          <w:rFonts w:ascii="Arial" w:hAnsi="Arial" w:cs="Arial"/>
          <w:color w:val="4F81BD" w:themeColor="accent1"/>
        </w:rPr>
        <w:t xml:space="preserve">here. We meant that in light with the mechanistic hypothesis that have been brought forth by previous studies explaining the decomposition of litter mixtures it is still not possible to determine the direction of litter decomposition prior to </w:t>
      </w:r>
      <w:ins w:id="106" w:author="dossa gbadamassi" w:date="2021-10-19T22:25:00Z">
        <w:r w:rsidR="00F27D6D">
          <w:rPr>
            <w:rFonts w:ascii="Arial" w:hAnsi="Arial" w:cs="Arial"/>
            <w:color w:val="4F81BD" w:themeColor="accent1"/>
          </w:rPr>
          <w:t xml:space="preserve">conducting </w:t>
        </w:r>
      </w:ins>
      <w:r w:rsidR="00890D94" w:rsidRPr="007049EE">
        <w:rPr>
          <w:rFonts w:ascii="Arial" w:hAnsi="Arial" w:cs="Arial"/>
          <w:color w:val="4F81BD" w:themeColor="accent1"/>
        </w:rPr>
        <w:t xml:space="preserve">the experiment. </w:t>
      </w:r>
      <w:ins w:id="107" w:author="dossa gbadamassi" w:date="2021-10-19T22:25:00Z">
        <w:r w:rsidR="00F27D6D">
          <w:rPr>
            <w:rFonts w:ascii="Arial" w:hAnsi="Arial" w:cs="Arial"/>
            <w:color w:val="4F81BD" w:themeColor="accent1"/>
          </w:rPr>
          <w:t xml:space="preserve">Any </w:t>
        </w:r>
      </w:ins>
      <w:ins w:id="108" w:author="dossa gbadamassi" w:date="2021-10-19T22:26:00Z">
        <w:r w:rsidR="00F27D6D">
          <w:rPr>
            <w:rFonts w:ascii="Arial" w:hAnsi="Arial" w:cs="Arial"/>
            <w:color w:val="4F81BD" w:themeColor="accent1"/>
          </w:rPr>
          <w:t xml:space="preserve">result from </w:t>
        </w:r>
      </w:ins>
      <w:del w:id="109" w:author="dossa gbadamassi" w:date="2021-10-19T22:26:00Z">
        <w:r w:rsidR="00890D94" w:rsidRPr="007049EE" w:rsidDel="00F27D6D">
          <w:rPr>
            <w:rFonts w:ascii="Arial" w:hAnsi="Arial" w:cs="Arial"/>
            <w:color w:val="4F81BD" w:themeColor="accent1"/>
          </w:rPr>
          <w:delText xml:space="preserve">It could </w:delText>
        </w:r>
      </w:del>
      <w:r w:rsidR="00890D94" w:rsidRPr="007049EE">
        <w:rPr>
          <w:rFonts w:ascii="Arial" w:hAnsi="Arial" w:cs="Arial"/>
          <w:color w:val="4F81BD" w:themeColor="accent1"/>
        </w:rPr>
        <w:t>accelerat</w:t>
      </w:r>
      <w:ins w:id="110" w:author="dossa gbadamassi" w:date="2021-10-19T22:26:00Z">
        <w:r w:rsidR="00F27D6D">
          <w:rPr>
            <w:rFonts w:ascii="Arial" w:hAnsi="Arial" w:cs="Arial"/>
            <w:color w:val="4F81BD" w:themeColor="accent1"/>
          </w:rPr>
          <w:t>ion</w:t>
        </w:r>
      </w:ins>
      <w:del w:id="111" w:author="dossa gbadamassi" w:date="2021-10-19T22:26:00Z">
        <w:r w:rsidR="00890D94" w:rsidRPr="007049EE" w:rsidDel="00F27D6D">
          <w:rPr>
            <w:rFonts w:ascii="Arial" w:hAnsi="Arial" w:cs="Arial"/>
            <w:color w:val="4F81BD" w:themeColor="accent1"/>
          </w:rPr>
          <w:delText>e</w:delText>
        </w:r>
      </w:del>
      <w:r w:rsidR="00890D94" w:rsidRPr="007049EE">
        <w:rPr>
          <w:rFonts w:ascii="Arial" w:hAnsi="Arial" w:cs="Arial"/>
          <w:color w:val="4F81BD" w:themeColor="accent1"/>
        </w:rPr>
        <w:t>, decelerat</w:t>
      </w:r>
      <w:ins w:id="112" w:author="dossa gbadamassi" w:date="2021-10-19T22:26:00Z">
        <w:r w:rsidR="00F27D6D">
          <w:rPr>
            <w:rFonts w:ascii="Arial" w:hAnsi="Arial" w:cs="Arial"/>
            <w:color w:val="4F81BD" w:themeColor="accent1"/>
          </w:rPr>
          <w:t>ion</w:t>
        </w:r>
      </w:ins>
      <w:del w:id="113" w:author="dossa gbadamassi" w:date="2021-10-19T22:26:00Z">
        <w:r w:rsidR="00890D94" w:rsidRPr="007049EE" w:rsidDel="00F27D6D">
          <w:rPr>
            <w:rFonts w:ascii="Arial" w:hAnsi="Arial" w:cs="Arial"/>
            <w:color w:val="4F81BD" w:themeColor="accent1"/>
          </w:rPr>
          <w:delText>e</w:delText>
        </w:r>
      </w:del>
      <w:r w:rsidR="00890D94" w:rsidRPr="007049EE">
        <w:rPr>
          <w:rFonts w:ascii="Arial" w:hAnsi="Arial" w:cs="Arial"/>
          <w:color w:val="4F81BD" w:themeColor="accent1"/>
        </w:rPr>
        <w:t xml:space="preserve"> or </w:t>
      </w:r>
      <w:del w:id="114" w:author="dossa gbadamassi" w:date="2021-10-19T22:26:00Z">
        <w:r w:rsidR="00890D94" w:rsidRPr="007049EE" w:rsidDel="00F27D6D">
          <w:rPr>
            <w:rFonts w:ascii="Arial" w:hAnsi="Arial" w:cs="Arial"/>
            <w:color w:val="4F81BD" w:themeColor="accent1"/>
          </w:rPr>
          <w:delText xml:space="preserve">have </w:delText>
        </w:r>
      </w:del>
      <w:r w:rsidR="00890D94" w:rsidRPr="007049EE">
        <w:rPr>
          <w:rFonts w:ascii="Arial" w:hAnsi="Arial" w:cs="Arial"/>
          <w:color w:val="4F81BD" w:themeColor="accent1"/>
        </w:rPr>
        <w:t>no effect on decomposition</w:t>
      </w:r>
      <w:ins w:id="115" w:author="dossa gbadamassi" w:date="2021-10-19T22:26:00Z">
        <w:r w:rsidR="00F27D6D">
          <w:rPr>
            <w:rFonts w:ascii="Arial" w:hAnsi="Arial" w:cs="Arial"/>
            <w:color w:val="4F81BD" w:themeColor="accent1"/>
          </w:rPr>
          <w:t xml:space="preserve"> could occur</w:t>
        </w:r>
      </w:ins>
      <w:r w:rsidR="00890D94" w:rsidRPr="007049EE">
        <w:rPr>
          <w:rFonts w:ascii="Arial" w:hAnsi="Arial" w:cs="Arial"/>
          <w:color w:val="4F81BD" w:themeColor="accent1"/>
        </w:rPr>
        <w:t xml:space="preserve">. </w:t>
      </w:r>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l.122-124. it is not crystal clear why apparent inconsistent findings from previous studies arose because of soil fauna. Do the authors mean that soil fauna contributed to litter decomposition to variable extent across studies (e.g. some studies used fine mesh litter bags whereas others relied on coarse mesh bags)?</w:t>
      </w:r>
      <w:r w:rsidRPr="009257FC">
        <w:rPr>
          <w:rFonts w:ascii="Times New Roman" w:hAnsi="Times New Roman" w:cs="Times New Roman"/>
          <w:color w:val="222222"/>
          <w:sz w:val="24"/>
          <w:szCs w:val="24"/>
        </w:rPr>
        <w:br/>
      </w:r>
      <w:r w:rsidR="00890D94" w:rsidRPr="00BB0753">
        <w:rPr>
          <w:rFonts w:ascii="Arial" w:hAnsi="Arial" w:cs="Arial"/>
          <w:color w:val="4F81BD" w:themeColor="accent1"/>
        </w:rPr>
        <w:t>&gt;&gt;&gt;</w:t>
      </w:r>
      <w:ins w:id="116" w:author="dossa gbadamassi" w:date="2021-10-19T20:42:00Z">
        <w:r w:rsidR="00E12DFF">
          <w:rPr>
            <w:rFonts w:ascii="Arial" w:hAnsi="Arial" w:cs="Arial"/>
            <w:color w:val="4F81BD" w:themeColor="accent1"/>
          </w:rPr>
          <w:t xml:space="preserve"> </w:t>
        </w:r>
      </w:ins>
      <w:commentRangeStart w:id="117"/>
      <w:r w:rsidR="00890D94" w:rsidRPr="007049EE">
        <w:rPr>
          <w:rFonts w:ascii="Arial" w:hAnsi="Arial" w:cs="Arial"/>
          <w:color w:val="4F81BD" w:themeColor="accent1"/>
        </w:rPr>
        <w:t xml:space="preserve">Here we meant to say that the inconsistent findings from previous studies could be as a result of not considering the effect of soil fauna on litter mixture decomposition. </w:t>
      </w:r>
      <w:commentRangeEnd w:id="117"/>
      <w:r w:rsidR="00F27D6D">
        <w:rPr>
          <w:rStyle w:val="CommentReference"/>
        </w:rPr>
        <w:commentReference w:id="117"/>
      </w:r>
      <w:r w:rsidR="00890D94" w:rsidRPr="007049EE">
        <w:rPr>
          <w:rFonts w:ascii="Arial" w:hAnsi="Arial" w:cs="Arial"/>
          <w:color w:val="4F81BD" w:themeColor="accent1"/>
        </w:rPr>
        <w:t xml:space="preserve">The exclusion of soil fauna by use of fine mesh size litterbags in some studies and inclusion of soil fauna by use of coarse mesh size litterbags in others </w:t>
      </w:r>
      <w:ins w:id="118" w:author="dossa gbadamassi" w:date="2021-10-19T22:28:00Z">
        <w:r w:rsidR="00F27D6D">
          <w:rPr>
            <w:rFonts w:ascii="Arial" w:hAnsi="Arial" w:cs="Arial"/>
            <w:color w:val="4F81BD" w:themeColor="accent1"/>
          </w:rPr>
          <w:t xml:space="preserve">have led to the existence of </w:t>
        </w:r>
      </w:ins>
      <w:del w:id="119" w:author="dossa gbadamassi" w:date="2021-10-19T22:28:00Z">
        <w:r w:rsidR="00890D94" w:rsidRPr="007049EE" w:rsidDel="00F27D6D">
          <w:rPr>
            <w:rFonts w:ascii="Arial" w:hAnsi="Arial" w:cs="Arial"/>
            <w:color w:val="4F81BD" w:themeColor="accent1"/>
          </w:rPr>
          <w:delText xml:space="preserve">could explain the </w:delText>
        </w:r>
      </w:del>
      <w:r w:rsidR="00890D94" w:rsidRPr="007049EE">
        <w:rPr>
          <w:rFonts w:ascii="Arial" w:hAnsi="Arial" w:cs="Arial"/>
          <w:color w:val="4F81BD" w:themeColor="accent1"/>
        </w:rPr>
        <w:t>observed discrepancies in the outcome of litter mixtures decomposition</w:t>
      </w:r>
      <w:ins w:id="120" w:author="dossa gbadamassi" w:date="2021-10-19T22:28:00Z">
        <w:r w:rsidR="00F27D6D">
          <w:rPr>
            <w:rFonts w:ascii="Arial" w:hAnsi="Arial" w:cs="Arial"/>
            <w:color w:val="4F81BD" w:themeColor="accent1"/>
          </w:rPr>
          <w:t xml:space="preserve"> experiment.</w:t>
        </w:r>
      </w:ins>
      <w:ins w:id="121" w:author="dossa gbadamassi" w:date="2021-10-20T22:21:00Z">
        <w:r w:rsidR="00D850B6">
          <w:rPr>
            <w:rFonts w:ascii="Arial" w:hAnsi="Arial" w:cs="Arial"/>
            <w:color w:val="4F81BD" w:themeColor="accent1"/>
          </w:rPr>
          <w:t xml:space="preserve"> We did revise portion of the introductio</w:t>
        </w:r>
      </w:ins>
      <w:ins w:id="122" w:author="dossa gbadamassi" w:date="2021-10-20T22:22:00Z">
        <w:r w:rsidR="00D850B6">
          <w:rPr>
            <w:rFonts w:ascii="Arial" w:hAnsi="Arial" w:cs="Arial"/>
            <w:color w:val="4F81BD" w:themeColor="accent1"/>
          </w:rPr>
          <w:t>n to make clearer. See lines #</w:t>
        </w:r>
      </w:ins>
      <w:r w:rsidR="00890D94">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l.132-133. the authors’ names are not cited in the correct order. Hättenschwiler is the first author of that PNAS paper.</w:t>
      </w:r>
      <w:r w:rsidRPr="009257FC">
        <w:rPr>
          <w:rFonts w:ascii="Times New Roman" w:hAnsi="Times New Roman" w:cs="Times New Roman"/>
          <w:color w:val="222222"/>
          <w:sz w:val="24"/>
          <w:szCs w:val="24"/>
        </w:rPr>
        <w:br/>
      </w:r>
      <w:r w:rsidR="009D0F8D" w:rsidRPr="00BB0753">
        <w:rPr>
          <w:rFonts w:ascii="Arial" w:hAnsi="Arial" w:cs="Arial"/>
          <w:color w:val="4F81BD" w:themeColor="accent1"/>
        </w:rPr>
        <w:lastRenderedPageBreak/>
        <w:t>&gt;&gt;&gt;</w:t>
      </w:r>
      <w:ins w:id="123" w:author="dossa gbadamassi" w:date="2021-10-19T20:42:00Z">
        <w:r w:rsidR="00E12DFF">
          <w:rPr>
            <w:rFonts w:ascii="Arial" w:hAnsi="Arial" w:cs="Arial"/>
            <w:color w:val="4F81BD" w:themeColor="accent1"/>
          </w:rPr>
          <w:t xml:space="preserve"> </w:t>
        </w:r>
      </w:ins>
      <w:r w:rsidR="009D0F8D" w:rsidRPr="007049EE">
        <w:rPr>
          <w:rFonts w:ascii="Arial" w:hAnsi="Arial" w:cs="Arial"/>
          <w:color w:val="4F81BD" w:themeColor="accent1"/>
        </w:rPr>
        <w:t xml:space="preserve">Sorry for the wrong </w:t>
      </w:r>
      <w:ins w:id="124" w:author="dossa gbadamassi" w:date="2021-10-19T22:29:00Z">
        <w:r w:rsidR="00F27D6D">
          <w:rPr>
            <w:rFonts w:ascii="Arial" w:hAnsi="Arial" w:cs="Arial"/>
            <w:color w:val="4F81BD" w:themeColor="accent1"/>
          </w:rPr>
          <w:t xml:space="preserve">authors </w:t>
        </w:r>
      </w:ins>
      <w:r w:rsidR="009D0F8D" w:rsidRPr="007049EE">
        <w:rPr>
          <w:rFonts w:ascii="Arial" w:hAnsi="Arial" w:cs="Arial"/>
          <w:color w:val="4F81BD" w:themeColor="accent1"/>
        </w:rPr>
        <w:t>order</w:t>
      </w:r>
      <w:ins w:id="125" w:author="dossa gbadamassi" w:date="2021-10-19T22:29:00Z">
        <w:r w:rsidR="00F27D6D">
          <w:rPr>
            <w:rFonts w:ascii="Arial" w:hAnsi="Arial" w:cs="Arial"/>
            <w:color w:val="4F81BD" w:themeColor="accent1"/>
          </w:rPr>
          <w:t>ing mistake</w:t>
        </w:r>
      </w:ins>
      <w:del w:id="126" w:author="dossa gbadamassi" w:date="2021-10-19T22:29:00Z">
        <w:r w:rsidR="009D0F8D" w:rsidRPr="007049EE" w:rsidDel="00F27D6D">
          <w:rPr>
            <w:rFonts w:ascii="Arial" w:hAnsi="Arial" w:cs="Arial"/>
            <w:color w:val="4F81BD" w:themeColor="accent1"/>
          </w:rPr>
          <w:delText xml:space="preserve"> of the authors in </w:delText>
        </w:r>
      </w:del>
      <w:ins w:id="127" w:author="dossa gbadamassi" w:date="2021-10-19T22:29:00Z">
        <w:r w:rsidR="00F27D6D">
          <w:rPr>
            <w:rFonts w:ascii="Arial" w:hAnsi="Arial" w:cs="Arial"/>
            <w:color w:val="4F81BD" w:themeColor="accent1"/>
          </w:rPr>
          <w:t xml:space="preserve"> regarding </w:t>
        </w:r>
      </w:ins>
      <w:r w:rsidR="009D0F8D" w:rsidRPr="007049EE">
        <w:rPr>
          <w:rFonts w:ascii="Arial" w:hAnsi="Arial" w:cs="Arial"/>
          <w:color w:val="4F81BD" w:themeColor="accent1"/>
        </w:rPr>
        <w:t xml:space="preserve">this citation. We </w:t>
      </w:r>
      <w:del w:id="128" w:author="dossa gbadamassi" w:date="2021-10-19T22:29:00Z">
        <w:r w:rsidR="009D0F8D" w:rsidRPr="007049EE" w:rsidDel="00F27D6D">
          <w:rPr>
            <w:rFonts w:ascii="Arial" w:hAnsi="Arial" w:cs="Arial"/>
            <w:color w:val="4F81BD" w:themeColor="accent1"/>
          </w:rPr>
          <w:delText xml:space="preserve">have </w:delText>
        </w:r>
      </w:del>
      <w:r w:rsidR="009D0F8D" w:rsidRPr="007049EE">
        <w:rPr>
          <w:rFonts w:ascii="Arial" w:hAnsi="Arial" w:cs="Arial"/>
          <w:color w:val="4F81BD" w:themeColor="accent1"/>
        </w:rPr>
        <w:t xml:space="preserve">now corrected it to </w:t>
      </w:r>
      <w:ins w:id="129" w:author="dossa gbadamassi" w:date="2021-10-20T22:23:00Z">
        <w:r w:rsidR="00E941C4" w:rsidRPr="00E941C4">
          <w:rPr>
            <w:rFonts w:ascii="Arial" w:hAnsi="Arial" w:cs="Arial"/>
            <w:color w:val="4F81BD" w:themeColor="accent1"/>
            <w:shd w:val="clear" w:color="auto" w:fill="FFFFFF"/>
          </w:rPr>
          <w:t>Hättenschwiler</w:t>
        </w:r>
      </w:ins>
      <w:del w:id="130" w:author="dossa gbadamassi" w:date="2021-10-20T22:23:00Z">
        <w:r w:rsidR="009D0F8D" w:rsidRPr="007049EE" w:rsidDel="00E941C4">
          <w:rPr>
            <w:rFonts w:ascii="Arial" w:hAnsi="Arial" w:cs="Arial"/>
            <w:color w:val="4F81BD" w:themeColor="accent1"/>
            <w:shd w:val="clear" w:color="auto" w:fill="FFFFFF"/>
          </w:rPr>
          <w:delText>Haettenschweiler</w:delText>
        </w:r>
      </w:del>
      <w:r w:rsidR="009D0F8D" w:rsidRPr="007049EE">
        <w:rPr>
          <w:rFonts w:ascii="Arial" w:hAnsi="Arial" w:cs="Arial"/>
          <w:color w:val="4F81BD" w:themeColor="accent1"/>
          <w:shd w:val="clear" w:color="auto" w:fill="FFFFFF"/>
        </w:rPr>
        <w:t xml:space="preserve"> and Gasser 2005. See line #</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 166-167. The citation “Chauvet, 1988” is not referenced in the bibliography at the end  of the paper. I am pretty sure I know this paper and, if my guess is right, I would say that it is not an appropriate citation here.</w:t>
      </w:r>
      <w:r w:rsidRPr="009257FC">
        <w:rPr>
          <w:rFonts w:ascii="Times New Roman" w:hAnsi="Times New Roman" w:cs="Times New Roman"/>
          <w:color w:val="222222"/>
          <w:sz w:val="24"/>
          <w:szCs w:val="24"/>
        </w:rPr>
        <w:br/>
      </w:r>
      <w:r w:rsidR="009D0F8D" w:rsidRPr="007049EE">
        <w:rPr>
          <w:rFonts w:ascii="Arial" w:hAnsi="Arial" w:cs="Arial"/>
          <w:color w:val="4F81BD" w:themeColor="accent1"/>
        </w:rPr>
        <w:t>&gt;&gt;&gt;</w:t>
      </w:r>
      <w:ins w:id="131" w:author="dossa gbadamassi" w:date="2021-10-19T20:42:00Z">
        <w:r w:rsidR="00E12DFF">
          <w:rPr>
            <w:rFonts w:ascii="Arial" w:hAnsi="Arial" w:cs="Arial"/>
            <w:color w:val="4F81BD" w:themeColor="accent1"/>
          </w:rPr>
          <w:t xml:space="preserve"> </w:t>
        </w:r>
      </w:ins>
      <w:r w:rsidR="009D0F8D" w:rsidRPr="007049EE">
        <w:rPr>
          <w:rFonts w:ascii="Arial" w:hAnsi="Arial" w:cs="Arial"/>
          <w:color w:val="4F81BD" w:themeColor="accent1"/>
        </w:rPr>
        <w:t xml:space="preserve">We have </w:t>
      </w:r>
      <w:ins w:id="132" w:author="dossa gbadamassi" w:date="2021-10-19T22:30:00Z">
        <w:r w:rsidR="003566EC">
          <w:rPr>
            <w:rFonts w:ascii="Arial" w:hAnsi="Arial" w:cs="Arial"/>
            <w:color w:val="4F81BD" w:themeColor="accent1"/>
          </w:rPr>
          <w:t xml:space="preserve">mistakenly omitted to include </w:t>
        </w:r>
      </w:ins>
      <w:del w:id="133" w:author="dossa gbadamassi" w:date="2021-10-19T22:30:00Z">
        <w:r w:rsidR="009D0F8D" w:rsidRPr="007049EE" w:rsidDel="003566EC">
          <w:rPr>
            <w:rFonts w:ascii="Arial" w:hAnsi="Arial" w:cs="Arial"/>
            <w:color w:val="4F81BD" w:themeColor="accent1"/>
          </w:rPr>
          <w:delText xml:space="preserve">replaced </w:delText>
        </w:r>
      </w:del>
      <w:r w:rsidR="009D0F8D" w:rsidRPr="007049EE">
        <w:rPr>
          <w:rFonts w:ascii="Arial" w:hAnsi="Arial" w:cs="Arial"/>
          <w:color w:val="4F81BD" w:themeColor="accent1"/>
        </w:rPr>
        <w:t>“Chauvet, 1988”</w:t>
      </w:r>
      <w:ins w:id="134" w:author="dossa gbadamassi" w:date="2021-10-19T22:30:00Z">
        <w:r w:rsidR="003566EC">
          <w:rPr>
            <w:rFonts w:ascii="Arial" w:hAnsi="Arial" w:cs="Arial"/>
            <w:color w:val="4F81BD" w:themeColor="accent1"/>
          </w:rPr>
          <w:t xml:space="preserve"> in the bibliography</w:t>
        </w:r>
      </w:ins>
      <w:ins w:id="135" w:author="dossa gbadamassi" w:date="2021-10-19T22:31:00Z">
        <w:r w:rsidR="003566EC">
          <w:rPr>
            <w:rFonts w:ascii="Arial" w:hAnsi="Arial" w:cs="Arial"/>
            <w:color w:val="4F81BD" w:themeColor="accent1"/>
          </w:rPr>
          <w:t>. Following, the suggestion from the reviewer, we replaced this citation with …</w:t>
        </w:r>
      </w:ins>
      <w:r w:rsidR="009D0F8D" w:rsidRPr="007049EE">
        <w:rPr>
          <w:rFonts w:ascii="Arial" w:hAnsi="Arial" w:cs="Arial"/>
          <w:color w:val="4F81BD" w:themeColor="accent1"/>
        </w:rPr>
        <w:t xml:space="preserve"> </w:t>
      </w:r>
      <w:del w:id="136" w:author="dossa gbadamassi" w:date="2021-10-19T22:31:00Z">
        <w:r w:rsidR="009D0F8D" w:rsidRPr="007049EE" w:rsidDel="003566EC">
          <w:rPr>
            <w:rFonts w:ascii="Arial" w:hAnsi="Arial" w:cs="Arial"/>
            <w:color w:val="4F81BD" w:themeColor="accent1"/>
          </w:rPr>
          <w:delText>with ## and have</w:delText>
        </w:r>
      </w:del>
      <w:ins w:id="137" w:author="dossa gbadamassi" w:date="2021-10-19T22:31:00Z">
        <w:r w:rsidR="003566EC">
          <w:rPr>
            <w:rFonts w:ascii="Arial" w:hAnsi="Arial" w:cs="Arial"/>
            <w:color w:val="4F81BD" w:themeColor="accent1"/>
          </w:rPr>
          <w:t>included the new cited paper in t</w:t>
        </w:r>
      </w:ins>
      <w:ins w:id="138" w:author="dossa gbadamassi" w:date="2021-10-19T22:32:00Z">
        <w:r w:rsidR="003566EC">
          <w:rPr>
            <w:rFonts w:ascii="Arial" w:hAnsi="Arial" w:cs="Arial"/>
            <w:color w:val="4F81BD" w:themeColor="accent1"/>
          </w:rPr>
          <w:t xml:space="preserve">he </w:t>
        </w:r>
      </w:ins>
      <w:del w:id="139" w:author="dossa gbadamassi" w:date="2021-10-19T22:32:00Z">
        <w:r w:rsidR="009D0F8D" w:rsidRPr="007049EE" w:rsidDel="003566EC">
          <w:rPr>
            <w:rFonts w:ascii="Arial" w:hAnsi="Arial" w:cs="Arial"/>
            <w:color w:val="4F81BD" w:themeColor="accent1"/>
          </w:rPr>
          <w:delText xml:space="preserve"> included it in the </w:delText>
        </w:r>
      </w:del>
      <w:r w:rsidR="009D0F8D" w:rsidRPr="007049EE">
        <w:rPr>
          <w:rFonts w:ascii="Arial" w:hAnsi="Arial" w:cs="Arial"/>
          <w:color w:val="4F81BD" w:themeColor="accent1"/>
          <w:shd w:val="clear" w:color="auto" w:fill="FFFFFF"/>
        </w:rPr>
        <w:t>bibliography</w:t>
      </w:r>
      <w:ins w:id="140" w:author="dossa gbadamassi" w:date="2021-10-19T22:32:00Z">
        <w:r w:rsidR="003566EC">
          <w:rPr>
            <w:rFonts w:ascii="Arial" w:hAnsi="Arial" w:cs="Arial"/>
            <w:color w:val="4F81BD" w:themeColor="accent1"/>
            <w:shd w:val="clear" w:color="auto" w:fill="FFFFFF"/>
          </w:rPr>
          <w:t>.</w:t>
        </w:r>
      </w:ins>
      <w:del w:id="141" w:author="dossa gbadamassi" w:date="2021-10-19T22:32:00Z">
        <w:r w:rsidR="009D0F8D" w:rsidRPr="007049EE" w:rsidDel="003566EC">
          <w:rPr>
            <w:rFonts w:ascii="Arial" w:hAnsi="Arial" w:cs="Arial"/>
            <w:color w:val="4F81BD" w:themeColor="accent1"/>
            <w:shd w:val="clear" w:color="auto" w:fill="FFFFFF"/>
          </w:rPr>
          <w:delText xml:space="preserve"> at the end of the paper.</w:delText>
        </w:r>
      </w:del>
      <w:r w:rsidR="009D0F8D" w:rsidRPr="007049EE">
        <w:rPr>
          <w:rFonts w:ascii="Arial" w:hAnsi="Arial" w:cs="Arial"/>
          <w:color w:val="4F81BD" w:themeColor="accent1"/>
          <w:shd w:val="clear" w:color="auto" w:fill="FFFFFF"/>
        </w:rPr>
        <w:t xml:space="preserve"> </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l.232. I think the authors made a mistake while reporting the threshold for mesh size. Fauna is more likely to enter litter bags with mesh &gt; 1mm than mesh &lt; 1mm.</w:t>
      </w:r>
      <w:r w:rsidRPr="009257FC">
        <w:rPr>
          <w:rFonts w:ascii="Times New Roman" w:hAnsi="Times New Roman" w:cs="Times New Roman"/>
          <w:color w:val="222222"/>
          <w:sz w:val="24"/>
          <w:szCs w:val="24"/>
        </w:rPr>
        <w:br/>
      </w:r>
      <w:r w:rsidR="009D0F8D" w:rsidRPr="00BB0753">
        <w:rPr>
          <w:rFonts w:ascii="Arial" w:hAnsi="Arial" w:cs="Arial"/>
          <w:color w:val="4F81BD" w:themeColor="accent1"/>
        </w:rPr>
        <w:t>&gt;&gt;&gt;</w:t>
      </w:r>
      <w:ins w:id="142" w:author="dossa gbadamassi" w:date="2021-10-19T20:42:00Z">
        <w:r w:rsidR="00E12DFF">
          <w:rPr>
            <w:rFonts w:ascii="Arial" w:hAnsi="Arial" w:cs="Arial"/>
            <w:color w:val="4F81BD" w:themeColor="accent1"/>
          </w:rPr>
          <w:t xml:space="preserve"> </w:t>
        </w:r>
      </w:ins>
      <w:ins w:id="143" w:author="dossa gbadamassi" w:date="2021-10-19T22:32:00Z">
        <w:r w:rsidR="003566EC">
          <w:rPr>
            <w:rFonts w:ascii="Arial" w:hAnsi="Arial" w:cs="Arial"/>
            <w:color w:val="4F81BD" w:themeColor="accent1"/>
          </w:rPr>
          <w:t>Indeed, this was a mistake</w:t>
        </w:r>
      </w:ins>
      <w:del w:id="144" w:author="dossa gbadamassi" w:date="2021-10-19T22:32:00Z">
        <w:r w:rsidR="009D0F8D" w:rsidRPr="007049EE" w:rsidDel="003566EC">
          <w:rPr>
            <w:rFonts w:ascii="Arial" w:hAnsi="Arial" w:cs="Arial"/>
            <w:color w:val="4F81BD" w:themeColor="accent1"/>
          </w:rPr>
          <w:delText>Thank you for the observation. It was indeed a mistake that went unnoticed</w:delText>
        </w:r>
      </w:del>
      <w:r w:rsidR="009D0F8D" w:rsidRPr="007049EE">
        <w:rPr>
          <w:rFonts w:ascii="Arial" w:hAnsi="Arial" w:cs="Arial"/>
          <w:color w:val="4F81BD" w:themeColor="accent1"/>
        </w:rPr>
        <w:t>. We have now corrected this mistake and now the statement reads</w:t>
      </w:r>
      <w:ins w:id="145" w:author="dossa gbadamassi" w:date="2021-10-19T22:33:00Z">
        <w:r w:rsidR="003566EC">
          <w:rPr>
            <w:rFonts w:ascii="Arial" w:hAnsi="Arial" w:cs="Arial"/>
            <w:color w:val="4F81BD" w:themeColor="accent1"/>
          </w:rPr>
          <w:t xml:space="preserve"> as</w:t>
        </w:r>
      </w:ins>
      <w:r w:rsidR="009D0F8D" w:rsidRPr="007049EE">
        <w:rPr>
          <w:rFonts w:ascii="Arial" w:hAnsi="Arial" w:cs="Arial"/>
          <w:color w:val="4F81BD" w:themeColor="accent1"/>
        </w:rPr>
        <w:t xml:space="preserve"> “….. fauna present (mesh size &gt;1 mm) and fauna (except microfauna) absent (mesh size &lt;1mm). See line#</w:t>
      </w:r>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l.253-254 cfEqn 3. I am wondering how the authors obtained standard deviation for expected mass loss for each litter species combination. In many studies, expected mass loss is calculated based mean values of litter mass loss in monoculture treatments and, therefore, standard deviation is often not reported.</w:t>
      </w:r>
      <w:r w:rsidRPr="009257FC">
        <w:rPr>
          <w:rFonts w:ascii="Times New Roman" w:hAnsi="Times New Roman" w:cs="Times New Roman"/>
          <w:color w:val="222222"/>
          <w:sz w:val="24"/>
          <w:szCs w:val="24"/>
        </w:rPr>
        <w:br/>
      </w:r>
      <w:r w:rsidR="009D0F8D" w:rsidRPr="00BB0753">
        <w:rPr>
          <w:rFonts w:ascii="Arial" w:hAnsi="Arial" w:cs="Arial"/>
          <w:color w:val="4F81BD" w:themeColor="accent1"/>
        </w:rPr>
        <w:t>&gt;&gt;&gt;</w:t>
      </w:r>
      <w:ins w:id="146" w:author="dossa gbadamassi" w:date="2021-10-19T20:42:00Z">
        <w:r w:rsidR="00E12DFF">
          <w:rPr>
            <w:rFonts w:ascii="Arial" w:hAnsi="Arial" w:cs="Arial"/>
            <w:color w:val="4F81BD" w:themeColor="accent1"/>
          </w:rPr>
          <w:t xml:space="preserve"> </w:t>
        </w:r>
      </w:ins>
      <w:r w:rsidR="009D0F8D" w:rsidRPr="007049EE">
        <w:rPr>
          <w:rFonts w:ascii="Arial" w:hAnsi="Arial" w:cs="Arial"/>
          <w:color w:val="4F81BD" w:themeColor="accent1"/>
        </w:rPr>
        <w:t>The mean mass loss of each single species litter was given together with the standard deviation or values that could be used to calculate the standard deviation. For the expected mass loss standard deviation, we calculated the pooled standard deviation (weighted average of standard deviations for more than one group).</w:t>
      </w:r>
      <w:ins w:id="147" w:author="dossa gbadamassi" w:date="2021-10-19T20:45:00Z">
        <w:r w:rsidR="00E12DFF">
          <w:rPr>
            <w:rFonts w:ascii="Arial" w:hAnsi="Arial" w:cs="Arial"/>
            <w:color w:val="4F81BD" w:themeColor="accent1"/>
          </w:rPr>
          <w:t xml:space="preserve"> [Perhaps we need to put the equation here]</w:t>
        </w:r>
      </w:ins>
      <w:r w:rsidR="009D0F8D">
        <w:rPr>
          <w:rFonts w:ascii="Arial" w:hAnsi="Arial" w:cs="Arial"/>
          <w:color w:val="222222"/>
        </w:rPr>
        <w:br/>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l.266. Dissimilarity in litter chemical traits should be quantified by some sorts of functional diversity index. The manuscript does not give any clues about the calculation methods used and I do not see any results pertaining to the assessment of “dissimilarity effect”.</w:t>
      </w:r>
      <w:r w:rsidRPr="009257FC">
        <w:rPr>
          <w:rFonts w:ascii="Times New Roman" w:hAnsi="Times New Roman" w:cs="Times New Roman"/>
          <w:color w:val="222222"/>
          <w:sz w:val="24"/>
          <w:szCs w:val="24"/>
        </w:rPr>
        <w:br/>
      </w:r>
      <w:r w:rsidR="009D0F8D" w:rsidRPr="00BB0753">
        <w:rPr>
          <w:rFonts w:ascii="Arial" w:hAnsi="Arial" w:cs="Arial"/>
          <w:color w:val="4F81BD" w:themeColor="accent1"/>
        </w:rPr>
        <w:t>&gt;&gt;&gt;</w:t>
      </w:r>
      <w:ins w:id="148" w:author="dossa gbadamassi" w:date="2021-10-19T20:42:00Z">
        <w:r w:rsidR="00E12DFF">
          <w:rPr>
            <w:rFonts w:ascii="Arial" w:hAnsi="Arial" w:cs="Arial"/>
            <w:color w:val="4F81BD" w:themeColor="accent1"/>
          </w:rPr>
          <w:t xml:space="preserve"> </w:t>
        </w:r>
      </w:ins>
      <w:r w:rsidR="009D0F8D" w:rsidRPr="007049EE">
        <w:rPr>
          <w:rFonts w:ascii="Arial" w:hAnsi="Arial" w:cs="Arial"/>
          <w:color w:val="4F81BD" w:themeColor="accent1"/>
        </w:rPr>
        <w:t xml:space="preserve">Thank you for your suggestion. </w:t>
      </w:r>
      <w:ins w:id="149" w:author="dossa gbadamassi" w:date="2021-10-20T22:26:00Z">
        <w:r w:rsidR="00E941C4">
          <w:rPr>
            <w:rFonts w:ascii="Arial" w:hAnsi="Arial" w:cs="Arial"/>
            <w:color w:val="4F81BD" w:themeColor="accent1"/>
          </w:rPr>
          <w:t xml:space="preserve">[As we elaborate above, it would been great if we were able to calculate the </w:t>
        </w:r>
      </w:ins>
      <w:ins w:id="150" w:author="dossa gbadamassi" w:date="2021-10-20T22:27:00Z">
        <w:r w:rsidR="00E941C4">
          <w:rPr>
            <w:rFonts w:ascii="Arial" w:hAnsi="Arial" w:cs="Arial"/>
            <w:color w:val="4F81BD" w:themeColor="accent1"/>
          </w:rPr>
          <w:t xml:space="preserve">traits </w:t>
        </w:r>
      </w:ins>
      <w:ins w:id="151" w:author="dossa gbadamassi" w:date="2021-10-20T22:26:00Z">
        <w:r w:rsidR="00E941C4">
          <w:rPr>
            <w:rFonts w:ascii="Arial" w:hAnsi="Arial" w:cs="Arial"/>
            <w:color w:val="4F81BD" w:themeColor="accent1"/>
          </w:rPr>
          <w:t>dissimilarity</w:t>
        </w:r>
      </w:ins>
      <w:ins w:id="152" w:author="dossa gbadamassi" w:date="2021-10-20T22:27:00Z">
        <w:r w:rsidR="00E941C4">
          <w:rPr>
            <w:rFonts w:ascii="Arial" w:hAnsi="Arial" w:cs="Arial"/>
            <w:color w:val="4F81BD" w:themeColor="accent1"/>
          </w:rPr>
          <w:t xml:space="preserve"> but due to aforementioned reason</w:t>
        </w:r>
      </w:ins>
      <w:ins w:id="153" w:author="dossa gbadamassi" w:date="2021-10-20T22:35:00Z">
        <w:r w:rsidR="00E941C4">
          <w:rPr>
            <w:rFonts w:ascii="Arial" w:hAnsi="Arial" w:cs="Arial"/>
            <w:color w:val="4F81BD" w:themeColor="accent1"/>
          </w:rPr>
          <w:t>s</w:t>
        </w:r>
      </w:ins>
      <w:ins w:id="154" w:author="dossa gbadamassi" w:date="2021-10-20T22:27:00Z">
        <w:r w:rsidR="00E941C4">
          <w:rPr>
            <w:rFonts w:ascii="Arial" w:hAnsi="Arial" w:cs="Arial"/>
            <w:color w:val="4F81BD" w:themeColor="accent1"/>
          </w:rPr>
          <w:t xml:space="preserve"> we could not. </w:t>
        </w:r>
      </w:ins>
      <w:ins w:id="155" w:author="dossa gbadamassi" w:date="2021-10-20T22:28:00Z">
        <w:r w:rsidR="00E941C4">
          <w:rPr>
            <w:rFonts w:ascii="Arial" w:hAnsi="Arial" w:cs="Arial"/>
            <w:color w:val="4F81BD" w:themeColor="accent1"/>
          </w:rPr>
          <w:t xml:space="preserve">That why we did not expand on the method pertaining the calculation of traits dissimilarity. In fact, if </w:t>
        </w:r>
      </w:ins>
      <w:ins w:id="156" w:author="dossa gbadamassi" w:date="2021-10-20T22:31:00Z">
        <w:r w:rsidR="00E941C4">
          <w:rPr>
            <w:rFonts w:ascii="Arial" w:hAnsi="Arial" w:cs="Arial"/>
            <w:color w:val="4F81BD" w:themeColor="accent1"/>
          </w:rPr>
          <w:t>w</w:t>
        </w:r>
      </w:ins>
      <w:ins w:id="157" w:author="dossa gbadamassi" w:date="2021-10-20T22:28:00Z">
        <w:r w:rsidR="00E941C4">
          <w:rPr>
            <w:rFonts w:ascii="Arial" w:hAnsi="Arial" w:cs="Arial"/>
            <w:color w:val="4F81BD" w:themeColor="accent1"/>
          </w:rPr>
          <w:t xml:space="preserve">e had </w:t>
        </w:r>
      </w:ins>
      <w:ins w:id="158" w:author="dossa gbadamassi" w:date="2021-10-20T22:29:00Z">
        <w:r w:rsidR="00E941C4">
          <w:rPr>
            <w:rFonts w:ascii="Arial" w:hAnsi="Arial" w:cs="Arial"/>
            <w:color w:val="4F81BD" w:themeColor="accent1"/>
          </w:rPr>
          <w:t xml:space="preserve">all the traits values, we could have simply compute Euclidean distance pairwisely, and take either </w:t>
        </w:r>
      </w:ins>
      <w:ins w:id="159" w:author="dossa gbadamassi" w:date="2021-10-20T22:31:00Z">
        <w:r w:rsidR="00E941C4">
          <w:rPr>
            <w:rFonts w:ascii="Arial" w:hAnsi="Arial" w:cs="Arial"/>
            <w:color w:val="4F81BD" w:themeColor="accent1"/>
          </w:rPr>
          <w:t>t</w:t>
        </w:r>
      </w:ins>
      <w:ins w:id="160" w:author="dossa gbadamassi" w:date="2021-10-20T22:29:00Z">
        <w:r w:rsidR="00E941C4">
          <w:rPr>
            <w:rFonts w:ascii="Arial" w:hAnsi="Arial" w:cs="Arial"/>
            <w:color w:val="4F81BD" w:themeColor="accent1"/>
          </w:rPr>
          <w:t>he m</w:t>
        </w:r>
      </w:ins>
      <w:ins w:id="161" w:author="dossa gbadamassi" w:date="2021-10-20T22:30:00Z">
        <w:r w:rsidR="00E941C4">
          <w:rPr>
            <w:rFonts w:ascii="Arial" w:hAnsi="Arial" w:cs="Arial"/>
            <w:color w:val="4F81BD" w:themeColor="accent1"/>
          </w:rPr>
          <w:t>ean of</w:t>
        </w:r>
      </w:ins>
      <w:ins w:id="162" w:author="dossa gbadamassi" w:date="2021-10-20T22:32:00Z">
        <w:r w:rsidR="00E941C4" w:rsidRPr="00E941C4">
          <w:rPr>
            <w:rFonts w:ascii="Arial" w:hAnsi="Arial" w:cs="Arial"/>
            <w:color w:val="4F81BD" w:themeColor="accent1"/>
          </w:rPr>
          <w:t xml:space="preserve"> </w:t>
        </w:r>
        <w:r w:rsidR="00E941C4">
          <w:rPr>
            <w:rFonts w:ascii="Arial" w:hAnsi="Arial" w:cs="Arial"/>
            <w:color w:val="4F81BD" w:themeColor="accent1"/>
          </w:rPr>
          <w:t>pairs</w:t>
        </w:r>
        <w:r w:rsidR="00E941C4">
          <w:rPr>
            <w:rFonts w:ascii="Arial" w:hAnsi="Arial" w:cs="Arial"/>
            <w:color w:val="4F81BD" w:themeColor="accent1"/>
          </w:rPr>
          <w:t xml:space="preserve"> </w:t>
        </w:r>
      </w:ins>
      <w:ins w:id="163" w:author="dossa gbadamassi" w:date="2021-10-20T22:30:00Z">
        <w:r w:rsidR="00E941C4">
          <w:rPr>
            <w:rFonts w:ascii="Arial" w:hAnsi="Arial" w:cs="Arial"/>
            <w:color w:val="4F81BD" w:themeColor="accent1"/>
          </w:rPr>
          <w:t xml:space="preserve"> </w:t>
        </w:r>
      </w:ins>
      <w:ins w:id="164" w:author="dossa gbadamassi" w:date="2021-10-20T22:32:00Z">
        <w:r w:rsidR="00E941C4">
          <w:rPr>
            <w:rFonts w:ascii="Arial" w:hAnsi="Arial" w:cs="Arial"/>
            <w:color w:val="4F81BD" w:themeColor="accent1"/>
          </w:rPr>
          <w:t xml:space="preserve">distance </w:t>
        </w:r>
      </w:ins>
      <w:ins w:id="165" w:author="dossa gbadamassi" w:date="2021-10-20T22:30:00Z">
        <w:r w:rsidR="00E941C4">
          <w:rPr>
            <w:rFonts w:ascii="Arial" w:hAnsi="Arial" w:cs="Arial"/>
            <w:color w:val="4F81BD" w:themeColor="accent1"/>
          </w:rPr>
          <w:t xml:space="preserve">among </w:t>
        </w:r>
      </w:ins>
      <w:ins w:id="166" w:author="dossa gbadamassi" w:date="2021-10-20T22:31:00Z">
        <w:r w:rsidR="00E941C4">
          <w:rPr>
            <w:rFonts w:ascii="Arial" w:hAnsi="Arial" w:cs="Arial"/>
            <w:color w:val="4F81BD" w:themeColor="accent1"/>
          </w:rPr>
          <w:t>constituents</w:t>
        </w:r>
      </w:ins>
      <w:ins w:id="167" w:author="dossa gbadamassi" w:date="2021-10-20T22:30:00Z">
        <w:r w:rsidR="00E941C4">
          <w:rPr>
            <w:rFonts w:ascii="Arial" w:hAnsi="Arial" w:cs="Arial"/>
            <w:color w:val="4F81BD" w:themeColor="accent1"/>
          </w:rPr>
          <w:t xml:space="preserve"> of mixture litter bags</w:t>
        </w:r>
      </w:ins>
      <w:ins w:id="168" w:author="dossa gbadamassi" w:date="2021-10-20T22:34:00Z">
        <w:r w:rsidR="00E941C4">
          <w:rPr>
            <w:rFonts w:ascii="Arial" w:hAnsi="Arial" w:cs="Arial"/>
            <w:color w:val="4F81BD" w:themeColor="accent1"/>
          </w:rPr>
          <w:t xml:space="preserve"> [REF]</w:t>
        </w:r>
      </w:ins>
      <w:ins w:id="169" w:author="dossa gbadamassi" w:date="2021-10-20T22:30:00Z">
        <w:r w:rsidR="00E941C4">
          <w:rPr>
            <w:rFonts w:ascii="Arial" w:hAnsi="Arial" w:cs="Arial"/>
            <w:color w:val="4F81BD" w:themeColor="accent1"/>
          </w:rPr>
          <w:t xml:space="preserve"> or actually</w:t>
        </w:r>
      </w:ins>
      <w:ins w:id="170" w:author="dossa gbadamassi" w:date="2021-10-20T22:32:00Z">
        <w:r w:rsidR="00E941C4">
          <w:rPr>
            <w:rFonts w:ascii="Arial" w:hAnsi="Arial" w:cs="Arial"/>
            <w:color w:val="4F81BD" w:themeColor="accent1"/>
          </w:rPr>
          <w:t xml:space="preserve"> </w:t>
        </w:r>
        <w:r w:rsidR="00E941C4">
          <w:rPr>
            <w:rFonts w:ascii="Arial" w:hAnsi="Arial" w:cs="Arial" w:hint="eastAsia"/>
            <w:color w:val="4F81BD" w:themeColor="accent1"/>
          </w:rPr>
          <w:t>take</w:t>
        </w:r>
      </w:ins>
      <w:ins w:id="171" w:author="dossa gbadamassi" w:date="2021-10-20T22:33:00Z">
        <w:r w:rsidR="00E941C4">
          <w:rPr>
            <w:rFonts w:ascii="Arial" w:hAnsi="Arial" w:cs="Arial"/>
            <w:color w:val="4F81BD" w:themeColor="accent1"/>
          </w:rPr>
          <w:t xml:space="preserve"> </w:t>
        </w:r>
      </w:ins>
      <w:ins w:id="172" w:author="dossa gbadamassi" w:date="2021-10-20T22:32:00Z">
        <w:r w:rsidR="00E941C4">
          <w:rPr>
            <w:rFonts w:ascii="Arial" w:hAnsi="Arial" w:cs="Arial" w:hint="eastAsia"/>
            <w:color w:val="4F81BD" w:themeColor="accent1"/>
          </w:rPr>
          <w:t>the</w:t>
        </w:r>
        <w:r w:rsidR="00E941C4">
          <w:rPr>
            <w:rFonts w:ascii="Arial" w:hAnsi="Arial" w:cs="Arial"/>
            <w:color w:val="4F81BD" w:themeColor="accent1"/>
          </w:rPr>
          <w:t xml:space="preserve"> </w:t>
        </w:r>
      </w:ins>
      <w:ins w:id="173" w:author="dossa gbadamassi" w:date="2021-10-20T22:33:00Z">
        <w:r w:rsidR="00E941C4">
          <w:rPr>
            <w:rFonts w:ascii="Arial" w:hAnsi="Arial" w:cs="Arial"/>
            <w:color w:val="4F81BD" w:themeColor="accent1"/>
          </w:rPr>
          <w:t>mixture quality directly if th</w:t>
        </w:r>
      </w:ins>
      <w:ins w:id="174" w:author="dossa gbadamassi" w:date="2021-10-20T22:34:00Z">
        <w:r w:rsidR="00E941C4">
          <w:rPr>
            <w:rFonts w:ascii="Arial" w:hAnsi="Arial" w:cs="Arial"/>
            <w:color w:val="4F81BD" w:themeColor="accent1"/>
          </w:rPr>
          <w:t>is has been provided.</w:t>
        </w:r>
      </w:ins>
      <w:ins w:id="175" w:author="dossa gbadamassi" w:date="2021-10-20T22:26:00Z">
        <w:r w:rsidR="00E941C4">
          <w:rPr>
            <w:rFonts w:ascii="Arial" w:hAnsi="Arial" w:cs="Arial"/>
            <w:color w:val="4F81BD" w:themeColor="accent1"/>
          </w:rPr>
          <w:t xml:space="preserve">] </w:t>
        </w:r>
      </w:ins>
      <w:moveFromRangeStart w:id="176" w:author="dossa gbadamassi" w:date="2021-10-19T22:34:00Z" w:name="move85575272"/>
      <w:moveFrom w:id="177" w:author="dossa gbadamassi" w:date="2021-10-19T22:34:00Z">
        <w:r w:rsidR="009D0F8D" w:rsidRPr="007049EE" w:rsidDel="003566EC">
          <w:rPr>
            <w:rFonts w:ascii="Arial" w:hAnsi="Arial" w:cs="Arial"/>
            <w:color w:val="4F81BD" w:themeColor="accent1"/>
          </w:rPr>
          <w:t xml:space="preserve">Actually, we believe we have already included the information on the heterogeneity levels for each data categories that we reported as seen in the figures. The number of studies in each data category is indicated in the parenthesis on the y axis of figure 3,4, and 5. </w:t>
        </w:r>
        <w:r w:rsidR="009D0F8D" w:rsidDel="003566EC">
          <w:rPr>
            <w:rFonts w:ascii="Arial" w:hAnsi="Arial" w:cs="Arial"/>
            <w:color w:val="222222"/>
          </w:rPr>
          <w:br/>
        </w:r>
      </w:moveFrom>
      <w:moveFromRangeEnd w:id="176"/>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General comment on results:</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 xml:space="preserve">When the dataset is split into categories, sample sizes can be quite small and, therefore, results may be strongly influenced by a single or few studies, and they may not reflect general trends. The authors should provide information on the heterogeneity levels (i.e. number of regions and </w:t>
      </w:r>
      <w:r w:rsidRPr="009257FC">
        <w:rPr>
          <w:rFonts w:ascii="Times New Roman" w:hAnsi="Times New Roman" w:cs="Times New Roman"/>
          <w:color w:val="222222"/>
          <w:sz w:val="24"/>
          <w:szCs w:val="24"/>
          <w:shd w:val="clear" w:color="auto" w:fill="FFFFFF"/>
        </w:rPr>
        <w:lastRenderedPageBreak/>
        <w:t>studies covered) within each bin.</w:t>
      </w:r>
      <w:r w:rsidRPr="009257FC">
        <w:rPr>
          <w:rFonts w:ascii="Times New Roman" w:hAnsi="Times New Roman" w:cs="Times New Roman"/>
          <w:color w:val="222222"/>
          <w:sz w:val="24"/>
          <w:szCs w:val="24"/>
        </w:rPr>
        <w:br/>
      </w:r>
      <w:ins w:id="178" w:author="dossa gbadamassi" w:date="2021-10-19T20:44:00Z">
        <w:r w:rsidR="00E12DFF" w:rsidRPr="00E12DFF">
          <w:rPr>
            <w:rFonts w:ascii="Arial" w:hAnsi="Arial" w:cs="Arial"/>
            <w:color w:val="4F81BD" w:themeColor="accent1"/>
          </w:rPr>
          <w:t>&gt;&gt;&gt;</w:t>
        </w:r>
        <w:r w:rsidR="00E12DFF">
          <w:rPr>
            <w:rFonts w:ascii="Arial" w:hAnsi="Arial" w:cs="Arial"/>
            <w:color w:val="4F81BD" w:themeColor="accent1"/>
          </w:rPr>
          <w:t xml:space="preserve"> </w:t>
        </w:r>
      </w:ins>
      <w:moveToRangeStart w:id="179" w:author="dossa gbadamassi" w:date="2021-10-19T22:34:00Z" w:name="move85575272"/>
      <w:moveTo w:id="180" w:author="dossa gbadamassi" w:date="2021-10-19T22:34:00Z">
        <w:r w:rsidR="003566EC" w:rsidRPr="007049EE">
          <w:rPr>
            <w:rFonts w:ascii="Arial" w:hAnsi="Arial" w:cs="Arial"/>
            <w:color w:val="4F81BD" w:themeColor="accent1"/>
          </w:rPr>
          <w:t xml:space="preserve">Actually, we believe we have already included the information on the heterogeneity levels for each data categories that we reported as seen in the figures. The number of studies in each data category is indicated in the parenthesis on the y axis of figure 3,4, and 5. </w:t>
        </w:r>
        <w:r w:rsidR="003566EC">
          <w:rPr>
            <w:rFonts w:ascii="Arial" w:hAnsi="Arial" w:cs="Arial"/>
            <w:color w:val="222222"/>
          </w:rPr>
          <w:br/>
        </w:r>
      </w:moveTo>
      <w:moveToRangeEnd w:id="179"/>
    </w:p>
    <w:p w14:paraId="6EE62FAD" w14:textId="57E5A362" w:rsidR="00AE14A3" w:rsidRPr="009257FC" w:rsidRDefault="008428B6">
      <w:pPr>
        <w:rPr>
          <w:rFonts w:ascii="Times New Roman" w:hAnsi="Times New Roman" w:cs="Times New Roman"/>
          <w:sz w:val="24"/>
          <w:szCs w:val="24"/>
        </w:rPr>
      </w:pP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Discussion:</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The authors did discuss how fauna can influence litter decomposition, though they overlooked the fact that soil fauna is not just detritivores and bioturbators but also predators that can have strong indirect effects on decomposition. However, they provide little explanations for how fauna can trigger non-additive effects on decomposition.</w:t>
      </w:r>
      <w:r w:rsidRPr="009257FC">
        <w:rPr>
          <w:rFonts w:ascii="Times New Roman" w:hAnsi="Times New Roman" w:cs="Times New Roman"/>
          <w:color w:val="222222"/>
          <w:sz w:val="24"/>
          <w:szCs w:val="24"/>
        </w:rPr>
        <w:br/>
      </w:r>
      <w:bookmarkStart w:id="181" w:name="_Hlk85568604"/>
      <w:r w:rsidR="00BB0753" w:rsidRPr="00E12DFF">
        <w:rPr>
          <w:rFonts w:ascii="Arial" w:hAnsi="Arial" w:cs="Arial"/>
          <w:color w:val="4F81BD" w:themeColor="accent1"/>
        </w:rPr>
        <w:t>&gt;&gt;&gt;</w:t>
      </w:r>
      <w:bookmarkEnd w:id="181"/>
      <w:ins w:id="182" w:author="dossa gbadamassi" w:date="2021-10-19T22:34:00Z">
        <w:r w:rsidR="00643013">
          <w:rPr>
            <w:rFonts w:ascii="Arial" w:hAnsi="Arial" w:cs="Arial"/>
            <w:color w:val="4F81BD" w:themeColor="accent1"/>
          </w:rPr>
          <w:t xml:space="preserve"> </w:t>
        </w:r>
      </w:ins>
      <w:ins w:id="183" w:author="dossa gbadamassi" w:date="2021-10-20T22:36:00Z">
        <w:r w:rsidR="0013697B">
          <w:rPr>
            <w:rFonts w:ascii="Arial" w:hAnsi="Arial" w:cs="Arial"/>
            <w:color w:val="4F81BD" w:themeColor="accent1"/>
          </w:rPr>
          <w:t>[preferential feeding, there exist a complex</w:t>
        </w:r>
      </w:ins>
      <w:ins w:id="184" w:author="dossa gbadamassi" w:date="2021-10-20T22:37:00Z">
        <w:r w:rsidR="0013697B">
          <w:rPr>
            <w:rFonts w:ascii="Arial" w:hAnsi="Arial" w:cs="Arial"/>
            <w:color w:val="4F81BD" w:themeColor="accent1"/>
          </w:rPr>
          <w:t xml:space="preserve"> food web that our meta</w:t>
        </w:r>
      </w:ins>
      <w:ins w:id="185" w:author="dossa gbadamassi" w:date="2021-10-20T22:38:00Z">
        <w:r w:rsidR="0013697B">
          <w:rPr>
            <w:rFonts w:ascii="Arial" w:hAnsi="Arial" w:cs="Arial"/>
            <w:color w:val="4F81BD" w:themeColor="accent1"/>
          </w:rPr>
          <w:t>-</w:t>
        </w:r>
      </w:ins>
      <w:ins w:id="186" w:author="dossa gbadamassi" w:date="2021-10-20T22:37:00Z">
        <w:r w:rsidR="0013697B">
          <w:rPr>
            <w:rFonts w:ascii="Arial" w:hAnsi="Arial" w:cs="Arial"/>
            <w:color w:val="4F81BD" w:themeColor="accent1"/>
          </w:rPr>
          <w:t>analysis could not capture but we have now discuss possible interactions among different guilds and how th</w:t>
        </w:r>
      </w:ins>
      <w:ins w:id="187" w:author="dossa gbadamassi" w:date="2021-10-20T22:38:00Z">
        <w:r w:rsidR="0013697B">
          <w:rPr>
            <w:rFonts w:ascii="Arial" w:hAnsi="Arial" w:cs="Arial"/>
            <w:color w:val="4F81BD" w:themeColor="accent1"/>
          </w:rPr>
          <w:t>ese could be reflected in the overall effect.</w:t>
        </w:r>
      </w:ins>
      <w:ins w:id="188" w:author="dossa gbadamassi" w:date="2021-10-20T22:36:00Z">
        <w:r w:rsidR="0013697B">
          <w:rPr>
            <w:rFonts w:ascii="Arial" w:hAnsi="Arial" w:cs="Arial"/>
            <w:color w:val="4F81BD" w:themeColor="accent1"/>
          </w:rPr>
          <w:t>]</w:t>
        </w:r>
      </w:ins>
      <w:r w:rsidRPr="00E12DFF">
        <w:rPr>
          <w:rFonts w:ascii="Arial" w:hAnsi="Arial" w:cs="Arial"/>
          <w:color w:val="4F81BD" w:themeColor="accent1"/>
        </w:rPr>
        <w:br/>
      </w:r>
      <w:r w:rsidRPr="009257FC">
        <w:rPr>
          <w:rFonts w:ascii="Times New Roman" w:hAnsi="Times New Roman" w:cs="Times New Roman"/>
          <w:color w:val="222222"/>
          <w:sz w:val="24"/>
          <w:szCs w:val="24"/>
          <w:shd w:val="clear" w:color="auto" w:fill="FFFFFF"/>
        </w:rPr>
        <w:t>----------------------</w:t>
      </w:r>
      <w:r w:rsidRPr="009257FC">
        <w:rPr>
          <w:rFonts w:ascii="Times New Roman" w:hAnsi="Times New Roman" w:cs="Times New Roman"/>
          <w:color w:val="222222"/>
          <w:sz w:val="24"/>
          <w:szCs w:val="24"/>
        </w:rPr>
        <w:br/>
      </w:r>
      <w:r w:rsidRPr="009257FC">
        <w:rPr>
          <w:rFonts w:ascii="Times New Roman" w:hAnsi="Times New Roman" w:cs="Times New Roman"/>
          <w:color w:val="222222"/>
          <w:sz w:val="24"/>
          <w:szCs w:val="24"/>
          <w:shd w:val="clear" w:color="auto" w:fill="FFFFFF"/>
        </w:rPr>
        <w:t>+++++</w:t>
      </w:r>
    </w:p>
    <w:sectPr w:rsidR="00AE14A3" w:rsidRPr="009257FC" w:rsidSect="008638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7" w:author="dossa gbadamassi" w:date="2021-10-19T22:27:00Z" w:initials="dg">
    <w:p w14:paraId="0D76E7A8" w14:textId="3508DBEA" w:rsidR="00F27D6D" w:rsidRDefault="00F27D6D">
      <w:pPr>
        <w:pStyle w:val="CommentText"/>
      </w:pPr>
      <w:r>
        <w:rPr>
          <w:rStyle w:val="CommentReference"/>
        </w:rPr>
        <w:annotationRef/>
      </w:r>
      <w:r>
        <w:rPr>
          <w:rFonts w:hint="eastAsia"/>
        </w:rPr>
        <w:t>N</w:t>
      </w:r>
      <w:r>
        <w:t>eed to 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6E7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C4DA" w16cex:dateUtc="2021-10-19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6E7A8" w16cid:durableId="2519C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CD5FB" w14:textId="77777777" w:rsidR="00483925" w:rsidRDefault="00483925" w:rsidP="008428B6">
      <w:pPr>
        <w:spacing w:after="0" w:line="240" w:lineRule="auto"/>
      </w:pPr>
      <w:r>
        <w:separator/>
      </w:r>
    </w:p>
  </w:endnote>
  <w:endnote w:type="continuationSeparator" w:id="0">
    <w:p w14:paraId="343E0FAB" w14:textId="77777777" w:rsidR="00483925" w:rsidRDefault="00483925" w:rsidP="0084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15847" w14:textId="77777777" w:rsidR="00483925" w:rsidRDefault="00483925" w:rsidP="008428B6">
      <w:pPr>
        <w:spacing w:after="0" w:line="240" w:lineRule="auto"/>
      </w:pPr>
      <w:r>
        <w:separator/>
      </w:r>
    </w:p>
  </w:footnote>
  <w:footnote w:type="continuationSeparator" w:id="0">
    <w:p w14:paraId="42FA28BB" w14:textId="77777777" w:rsidR="00483925" w:rsidRDefault="00483925" w:rsidP="008428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ssa gbadamassi">
    <w15:presenceInfo w15:providerId="Windows Live" w15:userId="33d2ff52ed3c1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B6"/>
    <w:rsid w:val="0006130A"/>
    <w:rsid w:val="0013697B"/>
    <w:rsid w:val="00166881"/>
    <w:rsid w:val="002F33CA"/>
    <w:rsid w:val="003566EC"/>
    <w:rsid w:val="0036442A"/>
    <w:rsid w:val="003D3FB5"/>
    <w:rsid w:val="00483925"/>
    <w:rsid w:val="005E2DD7"/>
    <w:rsid w:val="00643013"/>
    <w:rsid w:val="00643BC5"/>
    <w:rsid w:val="0066585F"/>
    <w:rsid w:val="006C05C5"/>
    <w:rsid w:val="00770CF8"/>
    <w:rsid w:val="0083160F"/>
    <w:rsid w:val="008428B6"/>
    <w:rsid w:val="00863832"/>
    <w:rsid w:val="00890D94"/>
    <w:rsid w:val="009257FC"/>
    <w:rsid w:val="009D0F8D"/>
    <w:rsid w:val="009F3A95"/>
    <w:rsid w:val="00AE14A3"/>
    <w:rsid w:val="00BB0753"/>
    <w:rsid w:val="00D83351"/>
    <w:rsid w:val="00D850B6"/>
    <w:rsid w:val="00E12DFF"/>
    <w:rsid w:val="00E941C4"/>
    <w:rsid w:val="00F127FD"/>
    <w:rsid w:val="00F27D6D"/>
    <w:rsid w:val="00F56E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C27AD"/>
  <w15:docId w15:val="{A7014FE0-33FE-4246-BF9A-E463157D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8B6"/>
  </w:style>
  <w:style w:type="paragraph" w:styleId="Footer">
    <w:name w:val="footer"/>
    <w:basedOn w:val="Normal"/>
    <w:link w:val="FooterChar"/>
    <w:uiPriority w:val="99"/>
    <w:unhideWhenUsed/>
    <w:rsid w:val="0084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8B6"/>
  </w:style>
  <w:style w:type="character" w:styleId="Hyperlink">
    <w:name w:val="Hyperlink"/>
    <w:basedOn w:val="DefaultParagraphFont"/>
    <w:uiPriority w:val="99"/>
    <w:semiHidden/>
    <w:unhideWhenUsed/>
    <w:rsid w:val="008428B6"/>
    <w:rPr>
      <w:color w:val="0000FF"/>
      <w:u w:val="single"/>
    </w:rPr>
  </w:style>
  <w:style w:type="paragraph" w:styleId="BalloonText">
    <w:name w:val="Balloon Text"/>
    <w:basedOn w:val="Normal"/>
    <w:link w:val="BalloonTextChar"/>
    <w:uiPriority w:val="99"/>
    <w:semiHidden/>
    <w:unhideWhenUsed/>
    <w:rsid w:val="00BB0753"/>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BB0753"/>
    <w:rPr>
      <w:rFonts w:ascii="Microsoft YaHei" w:eastAsia="Microsoft YaHei"/>
      <w:sz w:val="18"/>
      <w:szCs w:val="18"/>
    </w:rPr>
  </w:style>
  <w:style w:type="paragraph" w:styleId="Revision">
    <w:name w:val="Revision"/>
    <w:hidden/>
    <w:uiPriority w:val="99"/>
    <w:semiHidden/>
    <w:rsid w:val="006C05C5"/>
    <w:pPr>
      <w:spacing w:after="0" w:line="240" w:lineRule="auto"/>
    </w:pPr>
  </w:style>
  <w:style w:type="character" w:styleId="CommentReference">
    <w:name w:val="annotation reference"/>
    <w:basedOn w:val="DefaultParagraphFont"/>
    <w:uiPriority w:val="99"/>
    <w:semiHidden/>
    <w:unhideWhenUsed/>
    <w:rsid w:val="00F27D6D"/>
    <w:rPr>
      <w:sz w:val="21"/>
      <w:szCs w:val="21"/>
    </w:rPr>
  </w:style>
  <w:style w:type="paragraph" w:styleId="CommentText">
    <w:name w:val="annotation text"/>
    <w:basedOn w:val="Normal"/>
    <w:link w:val="CommentTextChar"/>
    <w:uiPriority w:val="99"/>
    <w:semiHidden/>
    <w:unhideWhenUsed/>
    <w:rsid w:val="00F27D6D"/>
  </w:style>
  <w:style w:type="character" w:customStyle="1" w:styleId="CommentTextChar">
    <w:name w:val="Comment Text Char"/>
    <w:basedOn w:val="DefaultParagraphFont"/>
    <w:link w:val="CommentText"/>
    <w:uiPriority w:val="99"/>
    <w:semiHidden/>
    <w:rsid w:val="00F27D6D"/>
  </w:style>
  <w:style w:type="paragraph" w:styleId="CommentSubject">
    <w:name w:val="annotation subject"/>
    <w:basedOn w:val="CommentText"/>
    <w:next w:val="CommentText"/>
    <w:link w:val="CommentSubjectChar"/>
    <w:uiPriority w:val="99"/>
    <w:semiHidden/>
    <w:unhideWhenUsed/>
    <w:rsid w:val="00F27D6D"/>
    <w:rPr>
      <w:b/>
      <w:bCs/>
    </w:rPr>
  </w:style>
  <w:style w:type="character" w:customStyle="1" w:styleId="CommentSubjectChar">
    <w:name w:val="Comment Subject Char"/>
    <w:basedOn w:val="CommentTextChar"/>
    <w:link w:val="CommentSubject"/>
    <w:uiPriority w:val="99"/>
    <w:semiHidden/>
    <w:rsid w:val="00F27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mailto:admin@journalofecology.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horservices.wiley.com/author-resources/Journal-Authors/licensing/index.html" TargetMode="External"/><Relationship Id="rId11" Type="http://schemas.microsoft.com/office/2018/08/relationships/commentsExtensible" Target="commentsExtensi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dossa gbadamassi</cp:lastModifiedBy>
  <cp:revision>3</cp:revision>
  <dcterms:created xsi:type="dcterms:W3CDTF">2021-10-19T14:43:00Z</dcterms:created>
  <dcterms:modified xsi:type="dcterms:W3CDTF">2021-10-20T14:38:00Z</dcterms:modified>
</cp:coreProperties>
</file>